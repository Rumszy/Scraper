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03D8E" w14:textId="77777777" w:rsidR="00A3419B" w:rsidRDefault="00A3419B" w:rsidP="00A3419B">
      <w:pPr>
        <w:spacing w:line="360" w:lineRule="auto"/>
        <w:jc w:val="center"/>
        <w:rPr>
          <w:rFonts w:ascii="Times New Roman" w:hAnsi="Times New Roman" w:cs="Times New Roman"/>
          <w:sz w:val="24"/>
          <w:lang w:val="hu-HU"/>
        </w:rPr>
      </w:pPr>
      <w:r w:rsidRPr="00D14A18">
        <w:rPr>
          <w:rFonts w:ascii="Times New Roman" w:hAnsi="Times New Roman" w:cs="Times New Roman"/>
          <w:sz w:val="24"/>
          <w:lang w:val="hu-HU"/>
        </w:rPr>
        <w:t>Pannon Egyetem</w:t>
      </w:r>
    </w:p>
    <w:p w14:paraId="29865704"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Műszaki Informatikai Kar</w:t>
      </w:r>
    </w:p>
    <w:p w14:paraId="21C4F38B"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Rendszer- és Számítástudományi Tanszék</w:t>
      </w:r>
    </w:p>
    <w:p w14:paraId="1BBFF31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 xml:space="preserve">programtervező informatikus </w:t>
      </w:r>
      <w:proofErr w:type="spellStart"/>
      <w:r>
        <w:rPr>
          <w:rFonts w:ascii="Times New Roman" w:hAnsi="Times New Roman" w:cs="Times New Roman"/>
          <w:sz w:val="24"/>
          <w:lang w:val="hu-HU"/>
        </w:rPr>
        <w:t>BSc</w:t>
      </w:r>
      <w:proofErr w:type="spellEnd"/>
    </w:p>
    <w:p w14:paraId="2DDD79CC"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SZAKDOLGOZAT</w:t>
      </w:r>
    </w:p>
    <w:p w14:paraId="249642AE" w14:textId="77777777" w:rsidR="00A3419B" w:rsidRDefault="00A3419B" w:rsidP="00A3419B">
      <w:pPr>
        <w:spacing w:after="600" w:line="360" w:lineRule="auto"/>
        <w:jc w:val="center"/>
        <w:rPr>
          <w:rFonts w:ascii="Times New Roman" w:hAnsi="Times New Roman" w:cs="Times New Roman"/>
          <w:sz w:val="24"/>
          <w:lang w:val="hu-HU"/>
        </w:rPr>
      </w:pPr>
      <w:proofErr w:type="spellStart"/>
      <w:r>
        <w:rPr>
          <w:rFonts w:ascii="Times New Roman" w:hAnsi="Times New Roman" w:cs="Times New Roman"/>
          <w:sz w:val="24"/>
          <w:lang w:val="hu-HU"/>
        </w:rPr>
        <w:t>Kotlin</w:t>
      </w:r>
      <w:proofErr w:type="spellEnd"/>
      <w:r>
        <w:rPr>
          <w:rFonts w:ascii="Times New Roman" w:hAnsi="Times New Roman" w:cs="Times New Roman"/>
          <w:sz w:val="24"/>
          <w:lang w:val="hu-HU"/>
        </w:rPr>
        <w:t xml:space="preserve"> web </w:t>
      </w:r>
      <w:proofErr w:type="spellStart"/>
      <w:r>
        <w:rPr>
          <w:rFonts w:ascii="Times New Roman" w:hAnsi="Times New Roman" w:cs="Times New Roman"/>
          <w:sz w:val="24"/>
          <w:lang w:val="hu-HU"/>
        </w:rPr>
        <w:t>scraping</w:t>
      </w:r>
      <w:proofErr w:type="spellEnd"/>
      <w:r>
        <w:rPr>
          <w:rFonts w:ascii="Times New Roman" w:hAnsi="Times New Roman" w:cs="Times New Roman"/>
          <w:sz w:val="24"/>
          <w:lang w:val="hu-HU"/>
        </w:rPr>
        <w:t xml:space="preserve"> fejlesztése</w:t>
      </w:r>
    </w:p>
    <w:p w14:paraId="3388D033" w14:textId="77777777" w:rsidR="00A3419B" w:rsidRDefault="00A3419B" w:rsidP="00A3419B">
      <w:pPr>
        <w:spacing w:after="1200" w:line="360" w:lineRule="auto"/>
        <w:jc w:val="center"/>
        <w:rPr>
          <w:rFonts w:ascii="Times New Roman" w:hAnsi="Times New Roman" w:cs="Times New Roman"/>
          <w:sz w:val="24"/>
          <w:lang w:val="hu-HU"/>
        </w:rPr>
      </w:pPr>
      <w:r>
        <w:rPr>
          <w:rFonts w:ascii="Times New Roman" w:hAnsi="Times New Roman" w:cs="Times New Roman"/>
          <w:sz w:val="24"/>
          <w:lang w:val="hu-HU"/>
        </w:rPr>
        <w:t>Radó Bence</w:t>
      </w:r>
    </w:p>
    <w:p w14:paraId="22A7F6D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Témavezető: Machalik Károly</w:t>
      </w:r>
    </w:p>
    <w:p w14:paraId="20B5666E"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2020</w:t>
      </w:r>
    </w:p>
    <w:p w14:paraId="6A275902" w14:textId="77777777" w:rsidR="00A3419B" w:rsidRDefault="00A3419B" w:rsidP="00A3419B">
      <w:pPr>
        <w:pageBreakBefore/>
        <w:spacing w:line="360" w:lineRule="auto"/>
        <w:ind w:firstLine="851"/>
        <w:rPr>
          <w:rFonts w:ascii="Times New Roman" w:hAnsi="Times New Roman" w:cs="Times New Roman"/>
          <w:sz w:val="24"/>
          <w:lang w:val="hu-HU"/>
        </w:rPr>
      </w:pPr>
      <w:r>
        <w:rPr>
          <w:rFonts w:ascii="Times New Roman" w:hAnsi="Times New Roman" w:cs="Times New Roman"/>
          <w:sz w:val="24"/>
          <w:lang w:val="hu-HU"/>
        </w:rPr>
        <w:lastRenderedPageBreak/>
        <w:t>Alulírott Radó Bence hallgató, kijelentem, hogy a dolgozatot a Pannon Egyetem Rendszer- és Számítástudományi Tanszék tanszékén készítettem a programtervező informatikus végzettség megszerzése érdekében.</w:t>
      </w:r>
    </w:p>
    <w:p w14:paraId="028E93C6" w14:textId="77777777" w:rsidR="00A3419B" w:rsidRDefault="00A3419B" w:rsidP="00A3419B">
      <w:pPr>
        <w:spacing w:line="360" w:lineRule="auto"/>
        <w:ind w:firstLine="851"/>
        <w:rPr>
          <w:rFonts w:ascii="Times New Roman" w:hAnsi="Times New Roman" w:cs="Times New Roman"/>
          <w:sz w:val="24"/>
          <w:lang w:val="hu-HU"/>
        </w:rPr>
      </w:pPr>
      <w:r>
        <w:rPr>
          <w:rFonts w:ascii="Times New Roman" w:hAnsi="Times New Roman" w:cs="Times New Roman"/>
          <w:sz w:val="24"/>
          <w:lang w:val="hu-HU"/>
        </w:rPr>
        <w:t>Kijelentem, hogy a dolgozatban lévő érdemi rész saját munkám eredménye, az érdemi részen kívül csak a hivatkozott forrásokat (szakirodalom, eszközök, stb.) használtam fel.</w:t>
      </w:r>
    </w:p>
    <w:p w14:paraId="32C7B194" w14:textId="77777777" w:rsidR="00A3419B" w:rsidRDefault="00A3419B" w:rsidP="00A3419B">
      <w:pPr>
        <w:spacing w:after="600" w:line="360" w:lineRule="auto"/>
        <w:ind w:firstLine="851"/>
        <w:rPr>
          <w:rFonts w:ascii="Times New Roman" w:hAnsi="Times New Roman" w:cs="Times New Roman"/>
          <w:sz w:val="24"/>
          <w:lang w:val="hu-HU"/>
        </w:rPr>
      </w:pPr>
      <w:r>
        <w:rPr>
          <w:rFonts w:ascii="Times New Roman" w:hAnsi="Times New Roman" w:cs="Times New Roman"/>
          <w:sz w:val="24"/>
          <w:lang w:val="hu-HU"/>
        </w:rPr>
        <w:t>Tudomásul veszem, hogy a dolgozatban foglalt eredményeket a Pannon Egyetem, valamint a feladatot kiíró szervezeti egység saját céljaira szabadon felhasználhatja.</w:t>
      </w:r>
    </w:p>
    <w:p w14:paraId="31F43969" w14:textId="77777777" w:rsidR="00A3419B" w:rsidRDefault="00A3419B" w:rsidP="00A3419B">
      <w:pPr>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014B35EF"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t>aláírás</w:t>
      </w:r>
    </w:p>
    <w:p w14:paraId="3D60BB8F"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Alulírott Machalik Károly témavezető kijelentem, hogy a dolgozatot Radó Bence a Pannon Egyetem Rendszer- és Számítástudományi Tanszék tanszékén készítette programtervező informatikus végzettség megszerzése érdekében.</w:t>
      </w:r>
    </w:p>
    <w:p w14:paraId="43083D7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Kijelentem, hogy a dolgozat védésre bocsátását engedélyezem.</w:t>
      </w:r>
    </w:p>
    <w:p w14:paraId="2E2A9503" w14:textId="77777777" w:rsidR="00A3419B" w:rsidRDefault="00A3419B" w:rsidP="00A3419B">
      <w:pPr>
        <w:tabs>
          <w:tab w:val="left" w:pos="6804"/>
        </w:tabs>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32A34FF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t>aláírás</w:t>
      </w:r>
    </w:p>
    <w:p w14:paraId="3E3F48DD" w14:textId="110CA928"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 xml:space="preserve">Köszönetet szeretnék nyilvánítani Machalik Károlynak, aki végig segítette munkámat, illetve szakmai tanácsokkal látott el, a Pannon Egyetem </w:t>
      </w:r>
      <w:del w:id="0" w:author="Machalik Károly" w:date="2021-03-30T11:36:00Z">
        <w:r w:rsidDel="00941049">
          <w:rPr>
            <w:rFonts w:ascii="Times New Roman" w:hAnsi="Times New Roman" w:cs="Times New Roman"/>
            <w:sz w:val="24"/>
            <w:lang w:val="hu-HU"/>
          </w:rPr>
          <w:delText>Tanárainak</w:delText>
        </w:r>
      </w:del>
      <w:ins w:id="1" w:author="Machalik Károly" w:date="2021-03-30T11:36:00Z">
        <w:r w:rsidR="00941049">
          <w:rPr>
            <w:rFonts w:ascii="Times New Roman" w:hAnsi="Times New Roman" w:cs="Times New Roman"/>
            <w:sz w:val="24"/>
            <w:lang w:val="hu-HU"/>
          </w:rPr>
          <w:t>Tanárainak,</w:t>
        </w:r>
      </w:ins>
      <w:r>
        <w:rPr>
          <w:rFonts w:ascii="Times New Roman" w:hAnsi="Times New Roman" w:cs="Times New Roman"/>
          <w:sz w:val="24"/>
          <w:lang w:val="hu-HU"/>
        </w:rPr>
        <w:t xml:space="preserve"> akiktől a megfelelő tudást elsajátíthattam az évek során, továbbá Édesanyámnak és </w:t>
      </w:r>
      <w:del w:id="2" w:author="Machalik Károly" w:date="2021-03-30T11:36:00Z">
        <w:r w:rsidDel="00941049">
          <w:rPr>
            <w:rFonts w:ascii="Times New Roman" w:hAnsi="Times New Roman" w:cs="Times New Roman"/>
            <w:sz w:val="24"/>
            <w:lang w:val="hu-HU"/>
          </w:rPr>
          <w:delText>Édesapámnak</w:delText>
        </w:r>
      </w:del>
      <w:ins w:id="3" w:author="Machalik Károly" w:date="2021-03-30T11:36:00Z">
        <w:r w:rsidR="00941049">
          <w:rPr>
            <w:rFonts w:ascii="Times New Roman" w:hAnsi="Times New Roman" w:cs="Times New Roman"/>
            <w:sz w:val="24"/>
            <w:lang w:val="hu-HU"/>
          </w:rPr>
          <w:t>Édesapámnak,</w:t>
        </w:r>
      </w:ins>
      <w:r>
        <w:rPr>
          <w:rFonts w:ascii="Times New Roman" w:hAnsi="Times New Roman" w:cs="Times New Roman"/>
          <w:sz w:val="24"/>
          <w:lang w:val="hu-HU"/>
        </w:rPr>
        <w:t xml:space="preserve"> akik támogattak tanulmányaim során és bíztak bennem.</w:t>
      </w:r>
    </w:p>
    <w:p w14:paraId="1CDB1E7A"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5844C2">
        <w:rPr>
          <w:rFonts w:ascii="Times New Roman" w:hAnsi="Times New Roman" w:cs="Times New Roman"/>
          <w:b/>
          <w:sz w:val="28"/>
          <w:szCs w:val="28"/>
          <w:lang w:val="hu-HU"/>
        </w:rPr>
        <w:lastRenderedPageBreak/>
        <w:t>TARTALMI ÖSSZEFOGLALÓ</w:t>
      </w:r>
    </w:p>
    <w:p w14:paraId="1D2D0025" w14:textId="60335D41"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dolgozatom témája, amit választottam: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egy gyors és könnyű módja különböző adatok kinyerésének különböző weboldalakról. Nagyon sokféle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 létezik, viszont mindegyiknek meg van az előnye, illetve a hátránya is. Témám során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nyelvet használtam, és arra törekedtem, hogy a legkönnyebben használható és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programot készítsek </w:t>
      </w:r>
      <w:del w:id="4" w:author="Machalik Károly" w:date="2021-03-30T11:36:00Z">
        <w:r w:rsidDel="00941049">
          <w:rPr>
            <w:rFonts w:ascii="Times New Roman" w:hAnsi="Times New Roman" w:cs="Times New Roman"/>
            <w:sz w:val="24"/>
            <w:szCs w:val="24"/>
            <w:lang w:val="hu-HU"/>
          </w:rPr>
          <w:delText>el</w:delText>
        </w:r>
      </w:del>
      <w:ins w:id="5" w:author="Machalik Károly" w:date="2021-03-30T11:36:00Z">
        <w:r w:rsidR="00941049">
          <w:rPr>
            <w:rFonts w:ascii="Times New Roman" w:hAnsi="Times New Roman" w:cs="Times New Roman"/>
            <w:sz w:val="24"/>
            <w:szCs w:val="24"/>
            <w:lang w:val="hu-HU"/>
          </w:rPr>
          <w:t>el,</w:t>
        </w:r>
      </w:ins>
      <w:r>
        <w:rPr>
          <w:rFonts w:ascii="Times New Roman" w:hAnsi="Times New Roman" w:cs="Times New Roman"/>
          <w:sz w:val="24"/>
          <w:szCs w:val="24"/>
          <w:lang w:val="hu-HU"/>
        </w:rPr>
        <w:t xml:space="preserve"> ami mindenki számára könnyen használható. [TODO]</w:t>
      </w:r>
    </w:p>
    <w:p w14:paraId="626B4C6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5844C2">
        <w:rPr>
          <w:rFonts w:ascii="Times New Roman" w:hAnsi="Times New Roman" w:cs="Times New Roman"/>
          <w:b/>
          <w:sz w:val="24"/>
          <w:szCs w:val="24"/>
          <w:lang w:val="hu-HU"/>
        </w:rPr>
        <w:t>Kulcsszavak:</w:t>
      </w:r>
      <w:r>
        <w:rPr>
          <w:rFonts w:ascii="Times New Roman" w:hAnsi="Times New Roman" w:cs="Times New Roman"/>
          <w:b/>
          <w:sz w:val="24"/>
          <w:szCs w:val="24"/>
          <w:lang w:val="hu-HU"/>
        </w:rPr>
        <w:t xml:space="preserve"> </w:t>
      </w:r>
      <w:r w:rsidRPr="005844C2">
        <w:rPr>
          <w:rFonts w:ascii="Times New Roman" w:hAnsi="Times New Roman" w:cs="Times New Roman"/>
          <w:sz w:val="24"/>
          <w:szCs w:val="24"/>
          <w:lang w:val="hu-HU"/>
        </w:rPr>
        <w:t xml:space="preserve">Web, </w:t>
      </w:r>
      <w:proofErr w:type="spellStart"/>
      <w:r w:rsidRPr="005844C2">
        <w:rPr>
          <w:rFonts w:ascii="Times New Roman" w:hAnsi="Times New Roman" w:cs="Times New Roman"/>
          <w:sz w:val="24"/>
          <w:szCs w:val="24"/>
          <w:lang w:val="hu-HU"/>
        </w:rPr>
        <w:t>Kotlin</w:t>
      </w:r>
      <w:proofErr w:type="spellEnd"/>
      <w:r w:rsidRPr="005844C2">
        <w:rPr>
          <w:rFonts w:ascii="Times New Roman" w:hAnsi="Times New Roman" w:cs="Times New Roman"/>
          <w:sz w:val="24"/>
          <w:szCs w:val="24"/>
          <w:lang w:val="hu-HU"/>
        </w:rPr>
        <w:t xml:space="preserve">, </w:t>
      </w:r>
      <w:proofErr w:type="spellStart"/>
      <w:r w:rsidRPr="005844C2">
        <w:rPr>
          <w:rFonts w:ascii="Times New Roman" w:hAnsi="Times New Roman" w:cs="Times New Roman"/>
          <w:sz w:val="24"/>
          <w:szCs w:val="24"/>
          <w:lang w:val="hu-HU"/>
        </w:rPr>
        <w:t>Scraping</w:t>
      </w:r>
      <w:proofErr w:type="spellEnd"/>
      <w:r w:rsidRPr="005844C2">
        <w:rPr>
          <w:rFonts w:ascii="Times New Roman" w:hAnsi="Times New Roman" w:cs="Times New Roman"/>
          <w:sz w:val="24"/>
          <w:szCs w:val="24"/>
          <w:lang w:val="hu-HU"/>
        </w:rPr>
        <w:t>, Adat</w:t>
      </w:r>
    </w:p>
    <w:p w14:paraId="495EF7C4" w14:textId="77777777" w:rsidR="00A3419B" w:rsidRPr="00873948" w:rsidRDefault="00A3419B" w:rsidP="00A3419B">
      <w:pPr>
        <w:pageBreakBefore/>
        <w:tabs>
          <w:tab w:val="left" w:pos="6804"/>
        </w:tabs>
        <w:spacing w:line="360" w:lineRule="auto"/>
        <w:jc w:val="center"/>
        <w:rPr>
          <w:rFonts w:ascii="Times New Roman" w:hAnsi="Times New Roman" w:cs="Times New Roman"/>
          <w:b/>
          <w:sz w:val="28"/>
          <w:szCs w:val="28"/>
          <w:lang w:val="hu-HU"/>
        </w:rPr>
      </w:pPr>
      <w:r>
        <w:rPr>
          <w:rFonts w:ascii="Times New Roman" w:hAnsi="Times New Roman" w:cs="Times New Roman"/>
          <w:b/>
          <w:sz w:val="28"/>
          <w:szCs w:val="28"/>
          <w:lang w:val="hu-HU"/>
        </w:rPr>
        <w:lastRenderedPageBreak/>
        <w:t>TARTALOMJEGYZÉK</w:t>
      </w:r>
    </w:p>
    <w:p w14:paraId="5B53E6B4" w14:textId="77777777" w:rsidR="00A3419B" w:rsidRPr="00873948" w:rsidRDefault="00A3419B" w:rsidP="00A3419B">
      <w:pPr>
        <w:tabs>
          <w:tab w:val="left" w:pos="6804"/>
        </w:tabs>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t>
      </w:r>
      <w:r w:rsidRPr="00873948">
        <w:rPr>
          <w:rFonts w:ascii="Times New Roman" w:hAnsi="Times New Roman" w:cs="Times New Roman"/>
          <w:sz w:val="24"/>
          <w:szCs w:val="24"/>
          <w:lang w:val="hu-HU"/>
        </w:rPr>
        <w:t>TODO</w:t>
      </w:r>
      <w:r>
        <w:rPr>
          <w:rFonts w:ascii="Times New Roman" w:hAnsi="Times New Roman" w:cs="Times New Roman"/>
          <w:sz w:val="24"/>
          <w:szCs w:val="24"/>
          <w:lang w:val="hu-HU"/>
        </w:rPr>
        <w:t>]</w:t>
      </w:r>
    </w:p>
    <w:p w14:paraId="3CC672B0"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873948">
        <w:rPr>
          <w:rFonts w:ascii="Times New Roman" w:hAnsi="Times New Roman" w:cs="Times New Roman"/>
          <w:b/>
          <w:sz w:val="28"/>
          <w:szCs w:val="28"/>
          <w:lang w:val="hu-HU"/>
        </w:rPr>
        <w:lastRenderedPageBreak/>
        <w:t>TARTALMI RÉSZ</w:t>
      </w:r>
    </w:p>
    <w:p w14:paraId="242AA7F9" w14:textId="77777777" w:rsidR="00A3419B" w:rsidRPr="004E2D43" w:rsidRDefault="00A3419B" w:rsidP="00A3419B">
      <w:pPr>
        <w:tabs>
          <w:tab w:val="left" w:pos="6804"/>
        </w:tabs>
        <w:spacing w:line="360" w:lineRule="auto"/>
        <w:jc w:val="center"/>
        <w:rPr>
          <w:rFonts w:ascii="Times New Roman" w:hAnsi="Times New Roman" w:cs="Times New Roman"/>
          <w:b/>
          <w:sz w:val="24"/>
          <w:szCs w:val="24"/>
          <w:lang w:val="hu-HU"/>
        </w:rPr>
      </w:pPr>
      <w:r w:rsidRPr="004E2D43">
        <w:rPr>
          <w:rFonts w:ascii="Times New Roman" w:hAnsi="Times New Roman" w:cs="Times New Roman"/>
          <w:b/>
          <w:sz w:val="24"/>
          <w:szCs w:val="24"/>
          <w:lang w:val="hu-HU"/>
        </w:rPr>
        <w:t>Bevezetés</w:t>
      </w:r>
    </w:p>
    <w:p w14:paraId="137AD3BA"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feladat címe, amit választottam a következő: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Ez annyit jelent, hogy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nyelven kell megvalósítani az adott programot, ami jelen esetben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 Először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nyelvről szeretnék picit írni.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erősen típusos, objektumorientált programozási nyelv. Szentpétervár közelében lévő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-szigetről nevezték el. 2011-ben hozták nyilvánosságra a nyelv létezését. A Java nyelvvel szokták összehasonlítani, azonban több nyelv is hatással volt rá a kifejlesztése során, mint például a Scala, </w:t>
      </w:r>
      <w:proofErr w:type="spellStart"/>
      <w:r>
        <w:rPr>
          <w:rFonts w:ascii="Times New Roman" w:hAnsi="Times New Roman" w:cs="Times New Roman"/>
          <w:sz w:val="24"/>
          <w:szCs w:val="24"/>
          <w:lang w:val="hu-HU"/>
        </w:rPr>
        <w:t>Groovy</w:t>
      </w:r>
      <w:proofErr w:type="spellEnd"/>
      <w:r>
        <w:rPr>
          <w:rFonts w:ascii="Times New Roman" w:hAnsi="Times New Roman" w:cs="Times New Roman"/>
          <w:sz w:val="24"/>
          <w:szCs w:val="24"/>
          <w:lang w:val="hu-HU"/>
        </w:rPr>
        <w:t xml:space="preserve">, C# illetve még a </w:t>
      </w:r>
      <w:proofErr w:type="spellStart"/>
      <w:r>
        <w:rPr>
          <w:rFonts w:ascii="Times New Roman" w:hAnsi="Times New Roman" w:cs="Times New Roman"/>
          <w:sz w:val="24"/>
          <w:szCs w:val="24"/>
          <w:lang w:val="hu-HU"/>
        </w:rPr>
        <w:t>Gosu</w:t>
      </w:r>
      <w:proofErr w:type="spellEnd"/>
      <w:r>
        <w:rPr>
          <w:rFonts w:ascii="Times New Roman" w:hAnsi="Times New Roman" w:cs="Times New Roman"/>
          <w:sz w:val="24"/>
          <w:szCs w:val="24"/>
          <w:lang w:val="hu-HU"/>
        </w:rPr>
        <w:t xml:space="preserve"> is. Több platformra is lefordítható maga a kód, többek között Java </w:t>
      </w:r>
      <w:proofErr w:type="spellStart"/>
      <w:r>
        <w:rPr>
          <w:rFonts w:ascii="Times New Roman" w:hAnsi="Times New Roman" w:cs="Times New Roman"/>
          <w:sz w:val="24"/>
          <w:szCs w:val="24"/>
          <w:lang w:val="hu-HU"/>
        </w:rPr>
        <w:t>Virtual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Machine</w:t>
      </w:r>
      <w:proofErr w:type="spellEnd"/>
      <w:r>
        <w:rPr>
          <w:rFonts w:ascii="Times New Roman" w:hAnsi="Times New Roman" w:cs="Times New Roman"/>
          <w:sz w:val="24"/>
          <w:szCs w:val="24"/>
          <w:lang w:val="hu-HU"/>
        </w:rPr>
        <w:t>-re (JVM) is, ebből kifolyólag a Java-</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teljes mértékben kompatibilis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továbbá könnyebben tanulható, mivel egyszerűbb a szintaxisa.</w:t>
      </w:r>
    </w:p>
    <w:p w14:paraId="6A1938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-et tulajdonképpen arra használják, hogy különböző weboldalakról különböző adatokat nyernek/gyűjtenek ki, hogy ezeket rendszerezetten egy helyen tárolják, majd később fel tudják használni különböző tevékenységekhez. Nevezik még web </w:t>
      </w:r>
      <w:proofErr w:type="spellStart"/>
      <w:r>
        <w:rPr>
          <w:rFonts w:ascii="Times New Roman" w:hAnsi="Times New Roman" w:cs="Times New Roman"/>
          <w:sz w:val="24"/>
          <w:szCs w:val="24"/>
          <w:lang w:val="hu-HU"/>
        </w:rPr>
        <w:t>harvesting</w:t>
      </w:r>
      <w:proofErr w:type="spellEnd"/>
      <w:r>
        <w:rPr>
          <w:rFonts w:ascii="Times New Roman" w:hAnsi="Times New Roman" w:cs="Times New Roman"/>
          <w:sz w:val="24"/>
          <w:szCs w:val="24"/>
          <w:lang w:val="hu-HU"/>
        </w:rPr>
        <w:t xml:space="preserve"> illetve web </w:t>
      </w:r>
      <w:proofErr w:type="spellStart"/>
      <w:r>
        <w:rPr>
          <w:rFonts w:ascii="Times New Roman" w:hAnsi="Times New Roman" w:cs="Times New Roman"/>
          <w:sz w:val="24"/>
          <w:szCs w:val="24"/>
          <w:lang w:val="hu-HU"/>
        </w:rPr>
        <w:t>data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extraction-nek</w:t>
      </w:r>
      <w:proofErr w:type="spellEnd"/>
      <w:r>
        <w:rPr>
          <w:rFonts w:ascii="Times New Roman" w:hAnsi="Times New Roman" w:cs="Times New Roman"/>
          <w:sz w:val="24"/>
          <w:szCs w:val="24"/>
          <w:lang w:val="hu-HU"/>
        </w:rPr>
        <w:t xml:space="preserve"> is. Ezt a folyamatot úgy kell elképzelni, mintha egy személy felmenne egy weboldalra és kézzel kimásolgatna különböző adatokat és lementené magának. A web </w:t>
      </w:r>
      <w:proofErr w:type="spellStart"/>
      <w:r>
        <w:rPr>
          <w:rFonts w:ascii="Times New Roman" w:hAnsi="Times New Roman" w:cs="Times New Roman"/>
          <w:sz w:val="24"/>
          <w:szCs w:val="24"/>
          <w:lang w:val="hu-HU"/>
        </w:rPr>
        <w:t>scraping-gel</w:t>
      </w:r>
      <w:proofErr w:type="spellEnd"/>
      <w:r>
        <w:rPr>
          <w:rFonts w:ascii="Times New Roman" w:hAnsi="Times New Roman" w:cs="Times New Roman"/>
          <w:sz w:val="24"/>
          <w:szCs w:val="24"/>
          <w:lang w:val="hu-HU"/>
        </w:rPr>
        <w:t xml:space="preserve">, rengeteg időt és sok fáradalmat lehet megspórolni az </w:t>
      </w:r>
      <w:proofErr w:type="spellStart"/>
      <w:r>
        <w:rPr>
          <w:rFonts w:ascii="Times New Roman" w:hAnsi="Times New Roman" w:cs="Times New Roman"/>
          <w:sz w:val="24"/>
          <w:szCs w:val="24"/>
          <w:lang w:val="hu-HU"/>
        </w:rPr>
        <w:t>automatizáció</w:t>
      </w:r>
      <w:proofErr w:type="spellEnd"/>
      <w:r>
        <w:rPr>
          <w:rFonts w:ascii="Times New Roman" w:hAnsi="Times New Roman" w:cs="Times New Roman"/>
          <w:sz w:val="24"/>
          <w:szCs w:val="24"/>
          <w:lang w:val="hu-HU"/>
        </w:rPr>
        <w:t xml:space="preserve"> miatt. Léteznek olyan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amelyekhez szükséges külső interakció, vagyis a felhasználónak különböző paramétereket kell megadnia az alkalmazásnak, például, hogy milyen típusú adatokat keressen a rendszer az adott weboldalon. Azonban léteznek olyanok is, amik teljesen automatizáltan gyűjtik ki az adatokat és a háttérben futnak. Továbbá léteznek ingyenesen használhatóak, illetve olyanok </w:t>
      </w:r>
      <w:proofErr w:type="gramStart"/>
      <w:r>
        <w:rPr>
          <w:rFonts w:ascii="Times New Roman" w:hAnsi="Times New Roman" w:cs="Times New Roman"/>
          <w:sz w:val="24"/>
          <w:szCs w:val="24"/>
          <w:lang w:val="hu-HU"/>
        </w:rPr>
        <w:t>is</w:t>
      </w:r>
      <w:proofErr w:type="gramEnd"/>
      <w:r>
        <w:rPr>
          <w:rFonts w:ascii="Times New Roman" w:hAnsi="Times New Roman" w:cs="Times New Roman"/>
          <w:sz w:val="24"/>
          <w:szCs w:val="24"/>
          <w:lang w:val="hu-HU"/>
        </w:rPr>
        <w:t xml:space="preserve"> amelyekért fizetni kell.</w:t>
      </w:r>
    </w:p>
    <w:p w14:paraId="64AC71D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picit arról is írnék, hogy miért is választottam ezt a témát. A mobil programozás mindig is foglalkoztatott, ennek kapcsán elkezdett érdekelni a Java nyelv, mivel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alkalmazások jelentős részében ezt használták a fejlesztők. Pár éve a Google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 mellé állt, és az elsődlegesen támogatott nyelv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operációs rendszerek esetében így már nem a Java. Ez volt a fő oka annak, hogy ezt a témát választottam. A másik pedig, hogy ki szerettem volna próbálni magam egy tőlem elég távol álló területen, mint például a webbel kapcsolatos problémák megoldása. A szakdolgozatom végére azt szeretném elérni, hogy egy olyan programot készítsek, ami ingyenesen elérhető bárki számára és könnyen használható. Egy nagyon letisztult GUI-t </w:t>
      </w:r>
      <w:r>
        <w:rPr>
          <w:rFonts w:ascii="Times New Roman" w:hAnsi="Times New Roman" w:cs="Times New Roman"/>
          <w:sz w:val="24"/>
          <w:szCs w:val="24"/>
          <w:lang w:val="hu-HU"/>
        </w:rPr>
        <w:lastRenderedPageBreak/>
        <w:t xml:space="preserve">képzelek el a program számára, hogy minél könnyebben bele tudjanak jönni a felhasználók a használatába. A legnagyobb probléma, amivel találkoztam a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tanulmányozása során, az az volt, hogy nem voltak </w:t>
      </w:r>
      <w:proofErr w:type="spellStart"/>
      <w:r>
        <w:rPr>
          <w:rFonts w:ascii="Times New Roman" w:hAnsi="Times New Roman" w:cs="Times New Roman"/>
          <w:sz w:val="24"/>
          <w:szCs w:val="24"/>
          <w:lang w:val="hu-HU"/>
        </w:rPr>
        <w:t>testreszabhatóak</w:t>
      </w:r>
      <w:proofErr w:type="spellEnd"/>
      <w:r>
        <w:rPr>
          <w:rFonts w:ascii="Times New Roman" w:hAnsi="Times New Roman" w:cs="Times New Roman"/>
          <w:sz w:val="24"/>
          <w:szCs w:val="24"/>
          <w:lang w:val="hu-HU"/>
        </w:rPr>
        <w:t>, ezt úgy értem, hogy nagyrészük csak egy adott funkciót tudott. Tovább jelentős probléma, hogy az általam vizsgált rendszerek egy adott ID-</w:t>
      </w:r>
      <w:proofErr w:type="spellStart"/>
      <w:r>
        <w:rPr>
          <w:rFonts w:ascii="Times New Roman" w:hAnsi="Times New Roman" w:cs="Times New Roman"/>
          <w:sz w:val="24"/>
          <w:szCs w:val="24"/>
          <w:lang w:val="hu-HU"/>
        </w:rPr>
        <w:t>vel</w:t>
      </w:r>
      <w:proofErr w:type="spellEnd"/>
      <w:r>
        <w:rPr>
          <w:rFonts w:ascii="Times New Roman" w:hAnsi="Times New Roman" w:cs="Times New Roman"/>
          <w:sz w:val="24"/>
          <w:szCs w:val="24"/>
          <w:lang w:val="hu-HU"/>
        </w:rPr>
        <w:t xml:space="preserve"> rendelkező mezőnek az azonosítóját gyűjtötték ki és használták a későbbiekben, azonban egy dinamikusan változó rendszerben ez nem konstans, ezért nem is használható. Az én programomban úgy próbálom kiküszöbölni ezeket a problémákat, hogy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legyen a program. Ezt úgy értem, hogy meg lehet majd adni, hogy milyen típusú, </w:t>
      </w:r>
      <w:proofErr w:type="spellStart"/>
      <w:r>
        <w:rPr>
          <w:rFonts w:ascii="Times New Roman" w:hAnsi="Times New Roman" w:cs="Times New Roman"/>
          <w:sz w:val="24"/>
          <w:szCs w:val="24"/>
          <w:lang w:val="hu-HU"/>
        </w:rPr>
        <w:t>azonosítójú</w:t>
      </w:r>
      <w:proofErr w:type="spellEnd"/>
      <w:r>
        <w:rPr>
          <w:rFonts w:ascii="Times New Roman" w:hAnsi="Times New Roman" w:cs="Times New Roman"/>
          <w:sz w:val="24"/>
          <w:szCs w:val="24"/>
          <w:lang w:val="hu-HU"/>
        </w:rPr>
        <w:t xml:space="preserve"> mezőket, illetve milyen reguláris kifejezésekre illeszkedő elemekre keressen rá a program és azok alapján gyűjtsön adatokat. Olyan funkciót is szeretnék a programba, aminek segítségével exportálni lehet a kigyűjtött adatokat egy Excel fájlba, hogy azokat rendszerezve egy helyen lássa a felhasználó, hogy majd később könnyebben fel lehessen használni azokat.</w:t>
      </w:r>
    </w:p>
    <w:p w14:paraId="469831D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6A287C">
        <w:rPr>
          <w:rFonts w:ascii="Times New Roman" w:hAnsi="Times New Roman" w:cs="Times New Roman"/>
          <w:b/>
          <w:sz w:val="24"/>
          <w:szCs w:val="24"/>
          <w:lang w:val="hu-HU"/>
        </w:rPr>
        <w:t>Kutatás</w:t>
      </w:r>
    </w:p>
    <w:p w14:paraId="57BC5AFF" w14:textId="1D78E0A4"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Mindenképpen szeretnék említést tenni a kutatásaimról, amiket szakdolgozatom elkészítése során</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végeztem. Ebben a ré</w:t>
      </w:r>
      <w:r w:rsidR="0053388F">
        <w:rPr>
          <w:rFonts w:ascii="Times New Roman" w:hAnsi="Times New Roman" w:cs="Times New Roman"/>
          <w:sz w:val="24"/>
          <w:szCs w:val="24"/>
          <w:lang w:val="hu-HU"/>
        </w:rPr>
        <w:t>szben szeretnék említést tenni 4</w:t>
      </w:r>
      <w:r>
        <w:rPr>
          <w:rFonts w:ascii="Times New Roman" w:hAnsi="Times New Roman" w:cs="Times New Roman"/>
          <w:sz w:val="24"/>
          <w:szCs w:val="24"/>
          <w:lang w:val="hu-HU"/>
        </w:rPr>
        <w:t xml:space="preserve">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programról, amelyekről picit bővebben is írok. Ennek során megismerhetővé válnak az egyes alkalmazások előnyei, illetve hátrányai, hogy melyik miben jobb, illetve rosszabb a másiknál. Ennek a fejezetnek a végén kifejtem, hogy miben jobb szerintem az én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alkalmazásom. A 4 </w:t>
      </w:r>
      <w:del w:id="6" w:author="Machalik Károly" w:date="2021-03-30T11:43:00Z">
        <w:r w:rsidDel="00941049">
          <w:rPr>
            <w:rFonts w:ascii="Times New Roman" w:hAnsi="Times New Roman" w:cs="Times New Roman"/>
            <w:sz w:val="24"/>
            <w:szCs w:val="24"/>
            <w:lang w:val="hu-HU"/>
          </w:rPr>
          <w:delText>program</w:delText>
        </w:r>
      </w:del>
      <w:ins w:id="7" w:author="Machalik Károly" w:date="2021-03-30T11:43:00Z">
        <w:r w:rsidR="00941049">
          <w:rPr>
            <w:rFonts w:ascii="Times New Roman" w:hAnsi="Times New Roman" w:cs="Times New Roman"/>
            <w:sz w:val="24"/>
            <w:szCs w:val="24"/>
            <w:lang w:val="hu-HU"/>
          </w:rPr>
          <w:t>program,</w:t>
        </w:r>
      </w:ins>
      <w:r>
        <w:rPr>
          <w:rFonts w:ascii="Times New Roman" w:hAnsi="Times New Roman" w:cs="Times New Roman"/>
          <w:sz w:val="24"/>
          <w:szCs w:val="24"/>
          <w:lang w:val="hu-HU"/>
        </w:rPr>
        <w:t xml:space="preserve"> amiket be fogok mutatni részletesebben a következők: Import.io,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és végül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kerül ismertetésre.</w:t>
      </w:r>
    </w:p>
    <w:p w14:paraId="6FFBBF53"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sidRPr="00EF1927">
        <w:rPr>
          <w:rFonts w:ascii="Times New Roman" w:hAnsi="Times New Roman" w:cs="Times New Roman"/>
          <w:b/>
          <w:sz w:val="24"/>
          <w:szCs w:val="24"/>
          <w:lang w:val="hu-HU"/>
        </w:rPr>
        <w:t>Import.io:</w:t>
      </w:r>
    </w:p>
    <w:p w14:paraId="27E7D96D"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424DC6">
        <w:rPr>
          <w:rFonts w:ascii="Times New Roman" w:hAnsi="Times New Roman" w:cs="Times New Roman"/>
          <w:sz w:val="24"/>
          <w:szCs w:val="24"/>
          <w:lang w:val="hu-HU"/>
        </w:rPr>
        <w:t>A</w:t>
      </w:r>
      <w:r>
        <w:rPr>
          <w:rFonts w:ascii="Times New Roman" w:hAnsi="Times New Roman" w:cs="Times New Roman"/>
          <w:sz w:val="24"/>
          <w:szCs w:val="24"/>
          <w:lang w:val="hu-HU"/>
        </w:rPr>
        <w:t xml:space="preserve">z céget 2012-ben alapította egy három főből álló kis csapat, melynek tagjai: </w:t>
      </w:r>
      <w:proofErr w:type="spellStart"/>
      <w:r>
        <w:rPr>
          <w:rFonts w:ascii="Times New Roman" w:hAnsi="Times New Roman" w:cs="Times New Roman"/>
          <w:sz w:val="24"/>
          <w:szCs w:val="24"/>
          <w:lang w:val="hu-HU"/>
        </w:rPr>
        <w:t>Matthew</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Painter</w:t>
      </w:r>
      <w:proofErr w:type="spellEnd"/>
      <w:r>
        <w:rPr>
          <w:rFonts w:ascii="Times New Roman" w:hAnsi="Times New Roman" w:cs="Times New Roman"/>
          <w:sz w:val="24"/>
          <w:szCs w:val="24"/>
          <w:lang w:val="hu-HU"/>
        </w:rPr>
        <w:t xml:space="preserve">, Andrew </w:t>
      </w:r>
      <w:proofErr w:type="spellStart"/>
      <w:r>
        <w:rPr>
          <w:rFonts w:ascii="Times New Roman" w:hAnsi="Times New Roman" w:cs="Times New Roman"/>
          <w:sz w:val="24"/>
          <w:szCs w:val="24"/>
          <w:lang w:val="hu-HU"/>
        </w:rPr>
        <w:t>Fogg</w:t>
      </w:r>
      <w:proofErr w:type="spellEnd"/>
      <w:r>
        <w:rPr>
          <w:rFonts w:ascii="Times New Roman" w:hAnsi="Times New Roman" w:cs="Times New Roman"/>
          <w:sz w:val="24"/>
          <w:szCs w:val="24"/>
          <w:lang w:val="hu-HU"/>
        </w:rPr>
        <w:t xml:space="preserve"> és David White. Az Import.io egy Software </w:t>
      </w:r>
      <w:proofErr w:type="spellStart"/>
      <w:r>
        <w:rPr>
          <w:rFonts w:ascii="Times New Roman" w:hAnsi="Times New Roman" w:cs="Times New Roman"/>
          <w:sz w:val="24"/>
          <w:szCs w:val="24"/>
          <w:lang w:val="hu-HU"/>
        </w:rPr>
        <w:t>as</w:t>
      </w:r>
      <w:proofErr w:type="spellEnd"/>
      <w:r>
        <w:rPr>
          <w:rFonts w:ascii="Times New Roman" w:hAnsi="Times New Roman" w:cs="Times New Roman"/>
          <w:sz w:val="24"/>
          <w:szCs w:val="24"/>
          <w:lang w:val="hu-HU"/>
        </w:rPr>
        <w:t xml:space="preserve"> a Service (</w:t>
      </w:r>
      <w:proofErr w:type="spellStart"/>
      <w:r>
        <w:rPr>
          <w:rFonts w:ascii="Times New Roman" w:hAnsi="Times New Roman" w:cs="Times New Roman"/>
          <w:sz w:val="24"/>
          <w:szCs w:val="24"/>
          <w:lang w:val="hu-HU"/>
        </w:rPr>
        <w:t>SaaS</w:t>
      </w:r>
      <w:proofErr w:type="spellEnd"/>
      <w:r>
        <w:rPr>
          <w:rFonts w:ascii="Times New Roman" w:hAnsi="Times New Roman" w:cs="Times New Roman"/>
          <w:sz w:val="24"/>
          <w:szCs w:val="24"/>
          <w:lang w:val="hu-HU"/>
        </w:rPr>
        <w:t xml:space="preserve">) Web Data </w:t>
      </w:r>
      <w:proofErr w:type="spellStart"/>
      <w:r>
        <w:rPr>
          <w:rFonts w:ascii="Times New Roman" w:hAnsi="Times New Roman" w:cs="Times New Roman"/>
          <w:sz w:val="24"/>
          <w:szCs w:val="24"/>
          <w:lang w:val="hu-HU"/>
        </w:rPr>
        <w:t>Integration</w:t>
      </w:r>
      <w:proofErr w:type="spellEnd"/>
      <w:r>
        <w:rPr>
          <w:rFonts w:ascii="Times New Roman" w:hAnsi="Times New Roman" w:cs="Times New Roman"/>
          <w:sz w:val="24"/>
          <w:szCs w:val="24"/>
          <w:lang w:val="hu-HU"/>
        </w:rPr>
        <w:t xml:space="preserve"> (WDI) platform, amely lehetővé teszi a felhasználók számára, hogy strukturáltalan webes adatokat konvertáljanak egy strukturált formátumba, amelyet később a piacon az elemző szektor tud felhasználni. Legtöbbször üzleti, marketing, esetleg értékesítéssel foglalkozó alkalmazások szokták használni az Import.io által nyújtott szolgáltatásokat. Az Import.io egy vizuális felületet biztosít, amely megkönnyíti az adatok kinyerését, illetve átformálását. Erről a felhasználói felületről szeretnék egy képet is megmutatni, hogy könnyebben el lehessen képzelni, hogy valójában hogyan is néz ki egy ilyen GUI.</w:t>
      </w:r>
    </w:p>
    <w:p w14:paraId="048CF142" w14:textId="77777777" w:rsidR="00A3419B" w:rsidRDefault="00A3419B" w:rsidP="00A3419B">
      <w:pPr>
        <w:tabs>
          <w:tab w:val="left" w:pos="6804"/>
        </w:tabs>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r>
        <w:rPr>
          <w:rFonts w:ascii="Times New Roman" w:hAnsi="Times New Roman" w:cs="Times New Roman"/>
          <w:noProof/>
          <w:sz w:val="24"/>
          <w:szCs w:val="24"/>
        </w:rPr>
        <w:drawing>
          <wp:inline distT="0" distB="0" distL="0" distR="0" wp14:anchorId="500479DC" wp14:editId="56C3C782">
            <wp:extent cx="5971540" cy="393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io.png"/>
                    <pic:cNvPicPr/>
                  </pic:nvPicPr>
                  <pic:blipFill>
                    <a:blip r:embed="rId8">
                      <a:extLst>
                        <a:ext uri="{28A0092B-C50C-407E-A947-70E740481C1C}">
                          <a14:useLocalDpi xmlns:a14="http://schemas.microsoft.com/office/drawing/2010/main" val="0"/>
                        </a:ext>
                      </a:extLst>
                    </a:blip>
                    <a:stretch>
                      <a:fillRect/>
                    </a:stretch>
                  </pic:blipFill>
                  <pic:spPr>
                    <a:xfrm>
                      <a:off x="0" y="0"/>
                      <a:ext cx="5971540" cy="3932555"/>
                    </a:xfrm>
                    <a:prstGeom prst="rect">
                      <a:avLst/>
                    </a:prstGeom>
                  </pic:spPr>
                </pic:pic>
              </a:graphicData>
            </a:graphic>
          </wp:inline>
        </w:drawing>
      </w:r>
    </w:p>
    <w:p w14:paraId="2E102F78"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képen szerintem egyből szembetűnő, hogy nem igazán egyszerű, letisztult az alkalmazás. Lehet, hogy funkcionalitást tekintve gazdag, viszont nem átlátható. A saját alkalmazásomban ez egy fontos szempont volt a fejlesztés során.</w:t>
      </w:r>
    </w:p>
    <w:p w14:paraId="3DF9D4CD" w14:textId="244FF1FF" w:rsidR="00A3419B" w:rsidRPr="00424DC6"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Szeretném megközelíteni az alkalmazást anyagi szempontból is. Ezeket az adatokat nem a hivatalos honlapon találtam, mivel ahhoz szükséges egy előzetes konzultáció, amely során felmérik a megrendelő igényeit, azaz, hogy milyen adatokat és hány weblapról szeretné az információkat kinyerni. Ennek alapján ajánlanak egy csomagot a leendő felhasználónak. Viszont amit nem hivatalos forrásokból</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találtam, az a következő: egy kezdő számára a legkedvezőbb „csomag”, az egy próbaverzió. Ez korlátozott adatmennyiség kinyerésére teljesen megfelel, viszont egy nagyvállalati cég számára nem elegendő, ennek megfelelően azonban ingyenes. Ezen felül léteznek további csomagok is. Lehet választani 299$-ért havi előfizetést, illetve éves tagságot is 1999$-ért. Ez jelenlegi árfolyamon 91.000 Ft, illetve 609.000 Ft. Személyes</w:t>
      </w:r>
      <w:r w:rsidR="00DE1E79">
        <w:rPr>
          <w:rFonts w:ascii="Times New Roman" w:hAnsi="Times New Roman" w:cs="Times New Roman"/>
          <w:sz w:val="24"/>
          <w:szCs w:val="24"/>
          <w:lang w:val="hu-HU"/>
        </w:rPr>
        <w:t xml:space="preserve"> véleményem szerint egy kis</w:t>
      </w:r>
      <w:r>
        <w:rPr>
          <w:rFonts w:ascii="Times New Roman" w:hAnsi="Times New Roman" w:cs="Times New Roman"/>
          <w:sz w:val="24"/>
          <w:szCs w:val="24"/>
          <w:lang w:val="hu-HU"/>
        </w:rPr>
        <w:t>ebb funkcionalitással bíró alkalmazás több</w:t>
      </w:r>
      <w:r w:rsidR="00293783">
        <w:rPr>
          <w:rFonts w:ascii="Times New Roman" w:hAnsi="Times New Roman" w:cs="Times New Roman"/>
          <w:sz w:val="24"/>
          <w:szCs w:val="24"/>
          <w:lang w:val="hu-HU"/>
        </w:rPr>
        <w:t>et</w:t>
      </w:r>
      <w:r>
        <w:rPr>
          <w:rFonts w:ascii="Times New Roman" w:hAnsi="Times New Roman" w:cs="Times New Roman"/>
          <w:sz w:val="24"/>
          <w:szCs w:val="24"/>
          <w:lang w:val="hu-HU"/>
        </w:rPr>
        <w:t xml:space="preserve"> </w:t>
      </w:r>
      <w:del w:id="8" w:author="Machalik Károly" w:date="2021-03-30T11:43:00Z">
        <w:r w:rsidDel="00941049">
          <w:rPr>
            <w:rFonts w:ascii="Times New Roman" w:hAnsi="Times New Roman" w:cs="Times New Roman"/>
            <w:sz w:val="24"/>
            <w:szCs w:val="24"/>
            <w:lang w:val="hu-HU"/>
          </w:rPr>
          <w:delText>ér</w:delText>
        </w:r>
      </w:del>
      <w:ins w:id="9" w:author="Machalik Károly" w:date="2021-03-30T11:43:00Z">
        <w:r w:rsidR="00941049">
          <w:rPr>
            <w:rFonts w:ascii="Times New Roman" w:hAnsi="Times New Roman" w:cs="Times New Roman"/>
            <w:sz w:val="24"/>
            <w:szCs w:val="24"/>
            <w:lang w:val="hu-HU"/>
          </w:rPr>
          <w:t>ér,</w:t>
        </w:r>
      </w:ins>
      <w:r>
        <w:rPr>
          <w:rFonts w:ascii="Times New Roman" w:hAnsi="Times New Roman" w:cs="Times New Roman"/>
          <w:sz w:val="24"/>
          <w:szCs w:val="24"/>
          <w:lang w:val="hu-HU"/>
        </w:rPr>
        <w:t xml:space="preserve"> ha nincsen használati díja, mint egy magas költségű, ami több funkcióval rendelkezik.</w:t>
      </w:r>
    </w:p>
    <w:p w14:paraId="34659DE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OutWit</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Hub</w:t>
      </w:r>
      <w:proofErr w:type="spellEnd"/>
      <w:r>
        <w:rPr>
          <w:rFonts w:ascii="Times New Roman" w:hAnsi="Times New Roman" w:cs="Times New Roman"/>
          <w:b/>
          <w:sz w:val="24"/>
          <w:szCs w:val="24"/>
          <w:lang w:val="hu-HU"/>
        </w:rPr>
        <w:t>:</w:t>
      </w:r>
    </w:p>
    <w:p w14:paraId="39669FAC"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2010-ben jelent meg a szoftver első verziója. A jelenleg is frissnek számító verziója a 9-es, 2020 nyarán jelent meg.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egy Web Data </w:t>
      </w:r>
      <w:proofErr w:type="spellStart"/>
      <w:r>
        <w:rPr>
          <w:rFonts w:ascii="Times New Roman" w:hAnsi="Times New Roman" w:cs="Times New Roman"/>
          <w:sz w:val="24"/>
          <w:szCs w:val="24"/>
          <w:lang w:val="hu-HU"/>
        </w:rPr>
        <w:t>Extraction</w:t>
      </w:r>
      <w:proofErr w:type="spellEnd"/>
      <w:r>
        <w:rPr>
          <w:rFonts w:ascii="Times New Roman" w:hAnsi="Times New Roman" w:cs="Times New Roman"/>
          <w:sz w:val="24"/>
          <w:szCs w:val="24"/>
          <w:lang w:val="hu-HU"/>
        </w:rPr>
        <w:t xml:space="preserve"> szoftver, amely szintén online weboldalakról való adatok kinyerését szolgálja. Ez a program azonban képes linkek, dokumentumok, képek, kontaktok, ismétlődő szavak, RSS hírcsatornák, illetve adott kifejezések gyűjtésére is. Ezeket a kinyert adatokat formázott táblákba tárolja el, majd ezek tovább exportálhatók például Excel táblázatba, vagy akár adatbázisokba is. Ez az alkalmazás két féle formában érhető el bárki számára: létezik egy önálló alkalmazás, ami maga a program, illetve egy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bővítmény, amellyel ugyan azok a funkciók érhetők el, mintha letöltöttük volna a programot. </w:t>
      </w:r>
    </w:p>
    <w:p w14:paraId="310868A5" w14:textId="19EDB826"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További tulajdonságokról is szeretnék említést tenni a programmal kapcsolatban. Képes email címeket felismerni, automatikus </w:t>
      </w:r>
      <w:del w:id="10" w:author="Machalik Károly" w:date="2021-03-30T11:43:00Z">
        <w:r w:rsidDel="00941049">
          <w:rPr>
            <w:rFonts w:ascii="Times New Roman" w:hAnsi="Times New Roman" w:cs="Times New Roman"/>
            <w:sz w:val="24"/>
            <w:szCs w:val="24"/>
            <w:lang w:val="hu-HU"/>
          </w:rPr>
          <w:delText>lekérdezések</w:delText>
        </w:r>
      </w:del>
      <w:ins w:id="11" w:author="Machalik Károly" w:date="2021-03-30T11:43:00Z">
        <w:r w:rsidR="00941049">
          <w:rPr>
            <w:rFonts w:ascii="Times New Roman" w:hAnsi="Times New Roman" w:cs="Times New Roman"/>
            <w:sz w:val="24"/>
            <w:szCs w:val="24"/>
            <w:lang w:val="hu-HU"/>
          </w:rPr>
          <w:t>lekérdezések,</w:t>
        </w:r>
      </w:ins>
      <w:r>
        <w:rPr>
          <w:rFonts w:ascii="Times New Roman" w:hAnsi="Times New Roman" w:cs="Times New Roman"/>
          <w:sz w:val="24"/>
          <w:szCs w:val="24"/>
          <w:lang w:val="hu-HU"/>
        </w:rPr>
        <w:t xml:space="preserve"> illetve URL címeket generálni, adott időközönként különböző feladatokat végrehajtani, és ami szerintem a legpozitívabb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-bal kapcsolatban az az, hogy létezik egy „</w:t>
      </w:r>
      <w:proofErr w:type="spellStart"/>
      <w:r>
        <w:rPr>
          <w:rFonts w:ascii="Times New Roman" w:hAnsi="Times New Roman" w:cs="Times New Roman"/>
          <w:sz w:val="24"/>
          <w:szCs w:val="24"/>
          <w:lang w:val="hu-HU"/>
        </w:rPr>
        <w:t>Custom</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Scrapers</w:t>
      </w:r>
      <w:proofErr w:type="spellEnd"/>
      <w:r>
        <w:rPr>
          <w:rFonts w:ascii="Times New Roman" w:hAnsi="Times New Roman" w:cs="Times New Roman"/>
          <w:sz w:val="24"/>
          <w:szCs w:val="24"/>
          <w:lang w:val="hu-HU"/>
        </w:rPr>
        <w:t xml:space="preserve">” szolgáltatás, ami annyit jelent, hogy mi összegyűjtjük, hogy milyen funkciókra van szükségünk, ezt egy konzultáció során </w:t>
      </w:r>
      <w:r w:rsidR="00DE1E79">
        <w:rPr>
          <w:rFonts w:ascii="Times New Roman" w:hAnsi="Times New Roman" w:cs="Times New Roman"/>
          <w:sz w:val="24"/>
          <w:szCs w:val="24"/>
          <w:lang w:val="hu-HU"/>
        </w:rPr>
        <w:t>ismertetjük</w:t>
      </w:r>
      <w:r>
        <w:rPr>
          <w:rFonts w:ascii="Times New Roman" w:hAnsi="Times New Roman" w:cs="Times New Roman"/>
          <w:sz w:val="24"/>
          <w:szCs w:val="24"/>
          <w:lang w:val="hu-HU"/>
        </w:rPr>
        <w:t xml:space="preserve"> a céggel. Ezek után elkészítik a számunkra optimális „</w:t>
      </w:r>
      <w:proofErr w:type="spellStart"/>
      <w:proofErr w:type="gram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w:t>
      </w:r>
      <w:proofErr w:type="gramEnd"/>
      <w:r>
        <w:rPr>
          <w:rFonts w:ascii="Times New Roman" w:hAnsi="Times New Roman" w:cs="Times New Roman"/>
          <w:sz w:val="24"/>
          <w:szCs w:val="24"/>
          <w:lang w:val="hu-HU"/>
        </w:rPr>
        <w:t xml:space="preserve">t, majd ezt mi le tudjuk tesztelni, hogy valóban azokat a funkciókat tudja-e, amit mi kértünk. Amennyiben nem vagyunk elégedettek a </w:t>
      </w:r>
      <w:proofErr w:type="spellStart"/>
      <w:r>
        <w:rPr>
          <w:rFonts w:ascii="Times New Roman" w:hAnsi="Times New Roman" w:cs="Times New Roman"/>
          <w:sz w:val="24"/>
          <w:szCs w:val="24"/>
          <w:lang w:val="hu-HU"/>
        </w:rPr>
        <w:t>validáció</w:t>
      </w:r>
      <w:proofErr w:type="spellEnd"/>
      <w:r>
        <w:rPr>
          <w:rFonts w:ascii="Times New Roman" w:hAnsi="Times New Roman" w:cs="Times New Roman"/>
          <w:sz w:val="24"/>
          <w:szCs w:val="24"/>
          <w:lang w:val="hu-HU"/>
        </w:rPr>
        <w:t xml:space="preserve"> során, nem vagyunk kötelesek megtéríteni a szolgáltatásuk árát. Ez különben az általunk kért feladat komplexitásának függvényében változik. Kétszáz dollártól indul ez a szolgáltatás és akár többezer dollárba is kerülhet.</w:t>
      </w:r>
    </w:p>
    <w:p w14:paraId="2AA34FA5" w14:textId="77777777" w:rsidR="00A3419B" w:rsidRPr="00AB45CE" w:rsidRDefault="00A3419B" w:rsidP="00A3419B">
      <w:pPr>
        <w:tabs>
          <w:tab w:val="left" w:pos="6804"/>
        </w:tabs>
        <w:spacing w:line="360" w:lineRule="auto"/>
        <w:jc w:val="both"/>
        <w:rPr>
          <w:rFonts w:ascii="Times New Roman" w:hAnsi="Times New Roman" w:cs="Times New Roman"/>
          <w:sz w:val="24"/>
          <w:szCs w:val="24"/>
        </w:rPr>
      </w:pPr>
      <w:r>
        <w:rPr>
          <w:rFonts w:ascii="Times New Roman" w:hAnsi="Times New Roman" w:cs="Times New Roman"/>
          <w:sz w:val="24"/>
          <w:szCs w:val="24"/>
          <w:lang w:val="hu-HU"/>
        </w:rPr>
        <w:t>Ennél a programnál is elérhető egy ingyenes verzió, ami a tulajdonos honlapjáról letölthető, azonban ennél a verziónál, csak minimális funkciók érhetőek el. Létező továbbá „Pro”, „</w:t>
      </w:r>
      <w:proofErr w:type="spellStart"/>
      <w:r>
        <w:rPr>
          <w:rFonts w:ascii="Times New Roman" w:hAnsi="Times New Roman" w:cs="Times New Roman"/>
          <w:sz w:val="24"/>
          <w:szCs w:val="24"/>
          <w:lang w:val="hu-HU"/>
        </w:rPr>
        <w:t>Expert</w:t>
      </w:r>
      <w:proofErr w:type="spellEnd"/>
      <w:r>
        <w:rPr>
          <w:rFonts w:ascii="Times New Roman" w:hAnsi="Times New Roman" w:cs="Times New Roman"/>
          <w:sz w:val="24"/>
          <w:szCs w:val="24"/>
          <w:lang w:val="hu-HU"/>
        </w:rPr>
        <w:t>” és „Enterprise” előfizetés is. Ebben a sorrendben egyre gazdagabb funkcionalitást kapunk, egyre magasabb árakon. A legdrágább előfizetés, amit a program kínál az „Enterprise” csomag, ami nem kevesebb, mint nettó 8900</w:t>
      </w:r>
      <w:r w:rsidRPr="00A1355A">
        <w:rPr>
          <w:rFonts w:ascii="Times New Roman" w:hAnsi="Times New Roman" w:cs="Times New Roman"/>
          <w:sz w:val="24"/>
          <w:szCs w:val="24"/>
          <w:lang w:val="hu-HU"/>
        </w:rPr>
        <w:t>€</w:t>
      </w:r>
      <w:r>
        <w:rPr>
          <w:rFonts w:ascii="Times New Roman" w:hAnsi="Times New Roman" w:cs="Times New Roman"/>
          <w:sz w:val="24"/>
          <w:szCs w:val="24"/>
          <w:lang w:val="hu-HU"/>
        </w:rPr>
        <w:t xml:space="preserve">, ami azt jelenti, hogy ehhez az összeghez még hozzá kell adnunk a különféle adónemeket is. A végösszeg több, mint </w:t>
      </w:r>
      <w:r w:rsidRPr="00A1355A">
        <w:rPr>
          <w:rFonts w:ascii="Times New Roman" w:hAnsi="Times New Roman" w:cs="Times New Roman"/>
          <w:sz w:val="24"/>
          <w:szCs w:val="24"/>
          <w:lang w:val="hu-HU"/>
        </w:rPr>
        <w:t>hárommillió</w:t>
      </w:r>
      <w:r>
        <w:rPr>
          <w:rFonts w:ascii="Times New Roman" w:hAnsi="Times New Roman" w:cs="Times New Roman"/>
          <w:sz w:val="24"/>
          <w:szCs w:val="24"/>
          <w:lang w:val="hu-HU"/>
        </w:rPr>
        <w:t xml:space="preserve"> forint. Az én véleményem szerint ez már csak valóban az IT óriásoknak, illetve a piacvezető cégeknek érheti meg.</w:t>
      </w:r>
    </w:p>
    <w:p w14:paraId="56332E47"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Beautiful</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Soup</w:t>
      </w:r>
      <w:proofErr w:type="spellEnd"/>
      <w:r>
        <w:rPr>
          <w:rFonts w:ascii="Times New Roman" w:hAnsi="Times New Roman" w:cs="Times New Roman"/>
          <w:b/>
          <w:sz w:val="24"/>
          <w:szCs w:val="24"/>
          <w:lang w:val="hu-HU"/>
        </w:rPr>
        <w:t>:</w:t>
      </w:r>
    </w:p>
    <w:p w14:paraId="7347E121" w14:textId="77777777" w:rsidR="00E622CF"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itt is általános információkról szeretnék írni.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egy </w:t>
      </w:r>
      <w:proofErr w:type="spellStart"/>
      <w:r>
        <w:rPr>
          <w:rFonts w:ascii="Times New Roman" w:hAnsi="Times New Roman" w:cs="Times New Roman"/>
          <w:sz w:val="24"/>
          <w:szCs w:val="24"/>
          <w:lang w:val="hu-HU"/>
        </w:rPr>
        <w:t>package</w:t>
      </w:r>
      <w:proofErr w:type="spellEnd"/>
      <w:r>
        <w:rPr>
          <w:rFonts w:ascii="Times New Roman" w:hAnsi="Times New Roman" w:cs="Times New Roman"/>
          <w:sz w:val="24"/>
          <w:szCs w:val="24"/>
          <w:lang w:val="hu-HU"/>
        </w:rPr>
        <w:t xml:space="preserve">, </w:t>
      </w:r>
      <w:commentRangeStart w:id="12"/>
      <w:r>
        <w:rPr>
          <w:rFonts w:ascii="Times New Roman" w:hAnsi="Times New Roman" w:cs="Times New Roman"/>
          <w:sz w:val="24"/>
          <w:szCs w:val="24"/>
          <w:lang w:val="hu-HU"/>
        </w:rPr>
        <w:t>amely</w:t>
      </w:r>
      <w:commentRangeEnd w:id="12"/>
      <w:r w:rsidR="00941049">
        <w:rPr>
          <w:rStyle w:val="Jegyzethivatkozs"/>
        </w:rPr>
        <w:commentReference w:id="12"/>
      </w:r>
      <w:r>
        <w:rPr>
          <w:rFonts w:ascii="Times New Roman" w:hAnsi="Times New Roman" w:cs="Times New Roman"/>
          <w:sz w:val="24"/>
          <w:szCs w:val="24"/>
          <w:lang w:val="hu-HU"/>
        </w:rPr>
        <w:t xml:space="preserve"> </w:t>
      </w:r>
    </w:p>
    <w:p w14:paraId="0483429F" w14:textId="4324BBDD"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nyelven készült. 2004-ben vált elérhetővé, Leonard Richardson volt az eredeti megalkotó. Azóta számos verzió jelent meg, a jelenleg is stabil a 4.9.1-es verzió, ami 2020. májusában jelent meg. XML, illetve HTML elemzésére használják, ennek a menete a következő: elemző fákat készít elemzett oldalaknak, ezáltal adatokat lehet kinyerni a HTML oldalról.</w:t>
      </w:r>
    </w:p>
    <w:p w14:paraId="3A9F85A9" w14:textId="77777777" w:rsidR="00A3419B" w:rsidRPr="003D284A"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technológiáról is említenék pár szót. Ahhoz, hogy élvezhessük ennek a csomagnak az előnyeit, legalább minimálisan ismernünk kell a Python nyelvet, vagy képben kell lennünk a programozás világában. Amit egy nagy hátránynak tartok, az az, hogy sajnos nincsen külön grafikus felhasználói felület, amit a laikus felhasználók is könnyen, illetve hamar el tudnának sajátítani. A következő paranccsal telepíthető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legújabb verziója: „</w:t>
      </w:r>
      <w:proofErr w:type="spellStart"/>
      <w:r w:rsidRPr="00197B63">
        <w:rPr>
          <w:rFonts w:ascii="Times New Roman" w:hAnsi="Times New Roman" w:cs="Times New Roman"/>
          <w:sz w:val="24"/>
          <w:szCs w:val="24"/>
          <w:lang w:val="hu-HU"/>
        </w:rPr>
        <w:t>pip</w:t>
      </w:r>
      <w:proofErr w:type="spellEnd"/>
      <w:r w:rsidRPr="00197B63">
        <w:rPr>
          <w:rFonts w:ascii="Times New Roman" w:hAnsi="Times New Roman" w:cs="Times New Roman"/>
          <w:sz w:val="24"/>
          <w:szCs w:val="24"/>
          <w:lang w:val="hu-HU"/>
        </w:rPr>
        <w:t xml:space="preserve"> </w:t>
      </w:r>
      <w:proofErr w:type="spellStart"/>
      <w:r w:rsidRPr="00197B63">
        <w:rPr>
          <w:rFonts w:ascii="Times New Roman" w:hAnsi="Times New Roman" w:cs="Times New Roman"/>
          <w:sz w:val="24"/>
          <w:szCs w:val="24"/>
          <w:lang w:val="hu-HU"/>
        </w:rPr>
        <w:t>install</w:t>
      </w:r>
      <w:proofErr w:type="spellEnd"/>
      <w:r w:rsidRPr="00197B63">
        <w:rPr>
          <w:rFonts w:ascii="Times New Roman" w:hAnsi="Times New Roman" w:cs="Times New Roman"/>
          <w:sz w:val="24"/>
          <w:szCs w:val="24"/>
          <w:lang w:val="hu-HU"/>
        </w:rPr>
        <w:t xml:space="preserve"> beautifulsoup4</w:t>
      </w:r>
      <w:r>
        <w:rPr>
          <w:rFonts w:ascii="Times New Roman" w:hAnsi="Times New Roman" w:cs="Times New Roman"/>
          <w:sz w:val="24"/>
          <w:szCs w:val="24"/>
          <w:lang w:val="hu-HU"/>
        </w:rPr>
        <w:t>”. Az alább látható is egy példakód a használatára:</w:t>
      </w:r>
    </w:p>
    <w:p w14:paraId="14D76B3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3D284A">
        <w:rPr>
          <w:rFonts w:ascii="Times New Roman" w:hAnsi="Times New Roman" w:cs="Times New Roman"/>
          <w:noProof/>
          <w:sz w:val="24"/>
          <w:szCs w:val="24"/>
        </w:rPr>
        <w:drawing>
          <wp:inline distT="0" distB="0" distL="0" distR="0" wp14:anchorId="2FC9B738" wp14:editId="6886B5E2">
            <wp:extent cx="6398236" cy="39312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utifulsoup.jpg"/>
                    <pic:cNvPicPr/>
                  </pic:nvPicPr>
                  <pic:blipFill>
                    <a:blip r:embed="rId13">
                      <a:extLst>
                        <a:ext uri="{28A0092B-C50C-407E-A947-70E740481C1C}">
                          <a14:useLocalDpi xmlns:a14="http://schemas.microsoft.com/office/drawing/2010/main" val="0"/>
                        </a:ext>
                      </a:extLst>
                    </a:blip>
                    <a:stretch>
                      <a:fillRect/>
                    </a:stretch>
                  </pic:blipFill>
                  <pic:spPr>
                    <a:xfrm>
                      <a:off x="0" y="0"/>
                      <a:ext cx="6398236" cy="3931200"/>
                    </a:xfrm>
                    <a:prstGeom prst="rect">
                      <a:avLst/>
                    </a:prstGeom>
                  </pic:spPr>
                </pic:pic>
              </a:graphicData>
            </a:graphic>
          </wp:inline>
        </w:drawing>
      </w:r>
    </w:p>
    <w:p w14:paraId="27387652"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Azonban pont a grafikus felhasználói felület hiánya miatt, nem kell fizetünk semmit, a könyvtár használatáért. Ez nagyon fontos szempont lehet, ha egy, akár pár fős csapatról beszélünk felhasználó alatt, akiknek jelentősen kisebb az anyagi háttere, mint a nagyobb cégeknek. Amennyiben valaki nincs jelen az IT világában és szeretne valamilyen adatkinyerő módszert találni és nem riad meg a programozástól, annak jó választás lehet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Aki picit jártasabb a </w:t>
      </w:r>
      <w:r>
        <w:rPr>
          <w:rFonts w:ascii="Times New Roman" w:hAnsi="Times New Roman" w:cs="Times New Roman"/>
          <w:sz w:val="24"/>
          <w:szCs w:val="24"/>
          <w:lang w:val="hu-HU"/>
        </w:rPr>
        <w:lastRenderedPageBreak/>
        <w:t>kódolásban, de nem ismeri a Python nyelvet, annak sem kell megijednie, hiszen a Python nyelv elég könnyen elsajátítható.</w:t>
      </w:r>
    </w:p>
    <w:p w14:paraId="3C1FE5C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Scrapy</w:t>
      </w:r>
      <w:proofErr w:type="spellEnd"/>
      <w:r>
        <w:rPr>
          <w:rFonts w:ascii="Times New Roman" w:hAnsi="Times New Roman" w:cs="Times New Roman"/>
          <w:b/>
          <w:sz w:val="24"/>
          <w:szCs w:val="24"/>
          <w:lang w:val="hu-HU"/>
        </w:rPr>
        <w:t>:</w:t>
      </w:r>
    </w:p>
    <w:p w14:paraId="2EBDFF45" w14:textId="6A0D2540"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egy nyílt forráskódú, ingyenes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keretrendszer, ami Python nyelven készült. 2008. június 26-án jelent meg az első kiadása. Jelenleg a </w:t>
      </w:r>
      <w:proofErr w:type="spellStart"/>
      <w:r>
        <w:rPr>
          <w:rFonts w:ascii="Times New Roman" w:hAnsi="Times New Roman" w:cs="Times New Roman"/>
          <w:sz w:val="24"/>
          <w:szCs w:val="24"/>
          <w:lang w:val="hu-HU"/>
        </w:rPr>
        <w:t>Scrapinghub</w:t>
      </w:r>
      <w:proofErr w:type="spellEnd"/>
      <w:r>
        <w:rPr>
          <w:rFonts w:ascii="Times New Roman" w:hAnsi="Times New Roman" w:cs="Times New Roman"/>
          <w:sz w:val="24"/>
          <w:szCs w:val="24"/>
          <w:lang w:val="hu-HU"/>
        </w:rPr>
        <w:t xml:space="preserve"> Ltd., ami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és szolgáltató cég, tartja karban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-t, számos más közreműködő segítségével. Számos jól ismert cég használja ezt a szolgáltatást, mint például a </w:t>
      </w:r>
      <w:proofErr w:type="spellStart"/>
      <w:r>
        <w:rPr>
          <w:rFonts w:ascii="Times New Roman" w:hAnsi="Times New Roman" w:cs="Times New Roman"/>
          <w:sz w:val="24"/>
          <w:szCs w:val="24"/>
          <w:lang w:val="hu-HU"/>
        </w:rPr>
        <w:t>Lyst</w:t>
      </w:r>
      <w:proofErr w:type="spellEnd"/>
      <w:r>
        <w:rPr>
          <w:rFonts w:ascii="Times New Roman" w:hAnsi="Times New Roman" w:cs="Times New Roman"/>
          <w:sz w:val="24"/>
          <w:szCs w:val="24"/>
          <w:lang w:val="hu-HU"/>
        </w:rPr>
        <w:t xml:space="preserve">, Parse.ly, </w:t>
      </w:r>
      <w:proofErr w:type="spellStart"/>
      <w:r>
        <w:rPr>
          <w:rFonts w:ascii="Times New Roman" w:hAnsi="Times New Roman" w:cs="Times New Roman"/>
          <w:sz w:val="24"/>
          <w:szCs w:val="24"/>
          <w:lang w:val="hu-HU"/>
        </w:rPr>
        <w:t>Sayone</w:t>
      </w:r>
      <w:proofErr w:type="spellEnd"/>
      <w:r>
        <w:rPr>
          <w:rFonts w:ascii="Times New Roman" w:hAnsi="Times New Roman" w:cs="Times New Roman"/>
          <w:sz w:val="24"/>
          <w:szCs w:val="24"/>
          <w:lang w:val="hu-HU"/>
        </w:rPr>
        <w:t xml:space="preserve"> Technologies, és a Science </w:t>
      </w:r>
      <w:proofErr w:type="spellStart"/>
      <w:r>
        <w:rPr>
          <w:rFonts w:ascii="Times New Roman" w:hAnsi="Times New Roman" w:cs="Times New Roman"/>
          <w:sz w:val="24"/>
          <w:szCs w:val="24"/>
          <w:lang w:val="hu-HU"/>
        </w:rPr>
        <w:t>Po</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Medialab</w:t>
      </w:r>
      <w:proofErr w:type="spellEnd"/>
      <w:r>
        <w:rPr>
          <w:rFonts w:ascii="Times New Roman" w:hAnsi="Times New Roman" w:cs="Times New Roman"/>
          <w:sz w:val="24"/>
          <w:szCs w:val="24"/>
          <w:lang w:val="hu-HU"/>
        </w:rPr>
        <w:t xml:space="preserve"> is. Az következő paranccsal telepíthető: „</w:t>
      </w:r>
      <w:proofErr w:type="spellStart"/>
      <w:r w:rsidRPr="00405C35">
        <w:rPr>
          <w:rFonts w:ascii="Times New Roman" w:hAnsi="Times New Roman" w:cs="Times New Roman"/>
          <w:sz w:val="24"/>
          <w:szCs w:val="24"/>
          <w:lang w:val="hu-HU"/>
        </w:rPr>
        <w:t>pip</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install</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A használata nagyon sokban hasonlít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w:t>
      </w:r>
      <w:del w:id="13" w:author="Machalik Károly" w:date="2021-03-30T11:44:00Z">
        <w:r w:rsidDel="00941049">
          <w:rPr>
            <w:rFonts w:ascii="Times New Roman" w:hAnsi="Times New Roman" w:cs="Times New Roman"/>
            <w:sz w:val="24"/>
            <w:szCs w:val="24"/>
            <w:lang w:val="hu-HU"/>
          </w:rPr>
          <w:delText>–  ebben</w:delText>
        </w:r>
      </w:del>
      <w:ins w:id="14" w:author="Machalik Károly" w:date="2021-03-30T11:44:00Z">
        <w:r w:rsidR="00941049">
          <w:rPr>
            <w:rFonts w:ascii="Times New Roman" w:hAnsi="Times New Roman" w:cs="Times New Roman"/>
            <w:sz w:val="24"/>
            <w:szCs w:val="24"/>
            <w:lang w:val="hu-HU"/>
          </w:rPr>
          <w:t>– ebben</w:t>
        </w:r>
      </w:ins>
      <w:r>
        <w:rPr>
          <w:rFonts w:ascii="Times New Roman" w:hAnsi="Times New Roman" w:cs="Times New Roman"/>
          <w:sz w:val="24"/>
          <w:szCs w:val="24"/>
          <w:lang w:val="hu-HU"/>
        </w:rPr>
        <w:t xml:space="preserve"> az esetben sem tartozik grafikus felhasználói felület, amely segítené a használatot. Előnyeit, illetve a hátrányait szintén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tudnám hasonlítani, amiket kifejtettem az előző fejezetben. Viszonylag széles körben elterjedt a használata, például </w:t>
      </w:r>
      <w:proofErr w:type="spellStart"/>
      <w:r>
        <w:rPr>
          <w:rFonts w:ascii="Times New Roman" w:hAnsi="Times New Roman" w:cs="Times New Roman"/>
          <w:sz w:val="24"/>
          <w:szCs w:val="24"/>
          <w:lang w:val="hu-HU"/>
        </w:rPr>
        <w:t>GutHub-on</w:t>
      </w:r>
      <w:proofErr w:type="spellEnd"/>
      <w:r>
        <w:rPr>
          <w:rFonts w:ascii="Times New Roman" w:hAnsi="Times New Roman" w:cs="Times New Roman"/>
          <w:sz w:val="24"/>
          <w:szCs w:val="24"/>
          <w:lang w:val="hu-HU"/>
        </w:rPr>
        <w:t xml:space="preserve"> ezernyolcszázan figyelik, illetve </w:t>
      </w:r>
      <w:proofErr w:type="spellStart"/>
      <w:r>
        <w:rPr>
          <w:rFonts w:ascii="Times New Roman" w:hAnsi="Times New Roman" w:cs="Times New Roman"/>
          <w:sz w:val="24"/>
          <w:szCs w:val="24"/>
          <w:lang w:val="hu-HU"/>
        </w:rPr>
        <w:t>Twitteren</w:t>
      </w:r>
      <w:proofErr w:type="spellEnd"/>
      <w:r>
        <w:rPr>
          <w:rFonts w:ascii="Times New Roman" w:hAnsi="Times New Roman" w:cs="Times New Roman"/>
          <w:sz w:val="24"/>
          <w:szCs w:val="24"/>
          <w:lang w:val="hu-HU"/>
        </w:rPr>
        <w:t xml:space="preserve"> ötezer egyszáz követője van a hivatalos oldalnak.  Az alábbi kódrészlet egy használati példát mutat be.</w:t>
      </w:r>
    </w:p>
    <w:p w14:paraId="49F6D1F5" w14:textId="77777777" w:rsidR="00A3419B" w:rsidRPr="00A46A2A" w:rsidRDefault="00A3419B" w:rsidP="00A3419B">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12FC9771" wp14:editId="7F4A7295">
            <wp:extent cx="5971540" cy="313499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3134995"/>
                    </a:xfrm>
                    <a:prstGeom prst="rect">
                      <a:avLst/>
                    </a:prstGeom>
                  </pic:spPr>
                </pic:pic>
              </a:graphicData>
            </a:graphic>
          </wp:inline>
        </w:drawing>
      </w:r>
    </w:p>
    <w:p w14:paraId="1CE18051"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7B452E">
        <w:rPr>
          <w:rFonts w:ascii="Times New Roman" w:hAnsi="Times New Roman" w:cs="Times New Roman"/>
          <w:b/>
          <w:sz w:val="24"/>
          <w:szCs w:val="24"/>
          <w:lang w:val="hu-HU"/>
        </w:rPr>
        <w:t>Tervezés:</w:t>
      </w:r>
    </w:p>
    <w:p w14:paraId="5CF474CD" w14:textId="03BE2B2A" w:rsidR="009E3B4A" w:rsidRDefault="00A3419B"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fejlesztése során nagyon sok szempontot figyelembe vettem, illetve számos személytől kértem tanácsokat, mind a funkcionalitással kapcsolatban, mind a </w:t>
      </w:r>
      <w:r w:rsidR="009E3B4A">
        <w:rPr>
          <w:rFonts w:ascii="Times New Roman" w:hAnsi="Times New Roman" w:cs="Times New Roman"/>
          <w:sz w:val="24"/>
          <w:szCs w:val="24"/>
          <w:lang w:val="hu-HU"/>
        </w:rPr>
        <w:t xml:space="preserve">grafikus </w:t>
      </w:r>
      <w:r>
        <w:rPr>
          <w:rFonts w:ascii="Times New Roman" w:hAnsi="Times New Roman" w:cs="Times New Roman"/>
          <w:sz w:val="24"/>
          <w:szCs w:val="24"/>
          <w:lang w:val="hu-HU"/>
        </w:rPr>
        <w:t xml:space="preserve">felhasználói felületet tekintve. Voltak közöttük szakmabeliek és laikusak egyaránt. Ezen személyek tanácsai </w:t>
      </w:r>
      <w:r>
        <w:rPr>
          <w:rFonts w:ascii="Times New Roman" w:hAnsi="Times New Roman" w:cs="Times New Roman"/>
          <w:sz w:val="24"/>
          <w:szCs w:val="24"/>
          <w:lang w:val="hu-HU"/>
        </w:rPr>
        <w:lastRenderedPageBreak/>
        <w:t>nagymértékben befolyásolták döntéseimet a tervezés során. Kaptam negatívumokat és pozitívumokat is egyaránt. A negatívumokat építő kritikaként fogtam fel, megfogadtam őket é</w:t>
      </w:r>
      <w:r w:rsidR="009E3B4A">
        <w:rPr>
          <w:rFonts w:ascii="Times New Roman" w:hAnsi="Times New Roman" w:cs="Times New Roman"/>
          <w:sz w:val="24"/>
          <w:szCs w:val="24"/>
          <w:lang w:val="hu-HU"/>
        </w:rPr>
        <w:t>s tanultam belőlük, ez egy szélesebb rálátást adott az egész projektre és nagyban megkönnyítette a feladatomat minden egyes fázisában. Végül úgy döntöttem, hogy a főbb szempontok</w:t>
      </w:r>
      <w:r w:rsidR="00CD5104">
        <w:rPr>
          <w:rFonts w:ascii="Times New Roman" w:hAnsi="Times New Roman" w:cs="Times New Roman"/>
          <w:sz w:val="24"/>
          <w:szCs w:val="24"/>
          <w:lang w:val="hu-HU"/>
        </w:rPr>
        <w:t>,</w:t>
      </w:r>
      <w:r w:rsidR="009E3B4A">
        <w:rPr>
          <w:rFonts w:ascii="Times New Roman" w:hAnsi="Times New Roman" w:cs="Times New Roman"/>
          <w:sz w:val="24"/>
          <w:szCs w:val="24"/>
          <w:lang w:val="hu-HU"/>
        </w:rPr>
        <w:t xml:space="preserve"> amiket figyelembe fogok venni a fejlesztés során a következők lesznek:</w:t>
      </w:r>
    </w:p>
    <w:p w14:paraId="1594138F" w14:textId="3BC8733F"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sidRPr="009E3B4A">
        <w:rPr>
          <w:rFonts w:ascii="Times New Roman" w:hAnsi="Times New Roman" w:cs="Times New Roman"/>
          <w:sz w:val="24"/>
          <w:szCs w:val="24"/>
          <w:lang w:val="hu-HU"/>
        </w:rPr>
        <w:t>Letisztult, könnyen kezelhető grafikus felhasználói felület.</w:t>
      </w:r>
      <w:r w:rsidR="00DE1E79">
        <w:rPr>
          <w:rFonts w:ascii="Times New Roman" w:hAnsi="Times New Roman" w:cs="Times New Roman"/>
          <w:sz w:val="24"/>
          <w:szCs w:val="24"/>
          <w:lang w:val="hu-HU"/>
        </w:rPr>
        <w:t xml:space="preserve"> (I.)</w:t>
      </w:r>
    </w:p>
    <w:p w14:paraId="6EDFED4E" w14:textId="6AE69A0E"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Díjtalan felhasználás bárki számára.</w:t>
      </w:r>
      <w:r w:rsidR="00DE1E79">
        <w:rPr>
          <w:rFonts w:ascii="Times New Roman" w:hAnsi="Times New Roman" w:cs="Times New Roman"/>
          <w:sz w:val="24"/>
          <w:szCs w:val="24"/>
          <w:lang w:val="hu-HU"/>
        </w:rPr>
        <w:t xml:space="preserve"> (II.)</w:t>
      </w:r>
    </w:p>
    <w:p w14:paraId="0965D51F" w14:textId="6F5B9FD2"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Alacsony funkcionalitás a minimális komplexitásra törekedve.</w:t>
      </w:r>
      <w:r w:rsidR="00DE1E79">
        <w:rPr>
          <w:rFonts w:ascii="Times New Roman" w:hAnsi="Times New Roman" w:cs="Times New Roman"/>
          <w:sz w:val="24"/>
          <w:szCs w:val="24"/>
          <w:lang w:val="hu-HU"/>
        </w:rPr>
        <w:t xml:space="preserve"> (III.)</w:t>
      </w:r>
    </w:p>
    <w:p w14:paraId="7E40CBC1" w14:textId="48452FC7" w:rsidR="009E3B4A" w:rsidRDefault="009E3B4A"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Röviden ki szeretném fejteni mind a 3 szempontot, hogy mit is értek alattuk és miért választottam ezeket a legfőbb pilléreknek.</w:t>
      </w:r>
    </w:p>
    <w:p w14:paraId="2146B71E" w14:textId="25D73C98"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Nagyon sok alkalommal találkoztam olyan alkalmazással, aminek nagyon komplex és bonyolult volt a felhasználói felülete, ezáltal több órába, esetleg napokba tellett a program megismerése. Szerintem ez nagyban befolyásolja a felhasználókat abban, hogy hamar megunják a program használatát és keressenek egy olyat</w:t>
      </w:r>
      <w:r w:rsidR="00B94D90">
        <w:rPr>
          <w:rFonts w:ascii="Times New Roman" w:hAnsi="Times New Roman" w:cs="Times New Roman"/>
          <w:sz w:val="24"/>
          <w:szCs w:val="24"/>
          <w:lang w:val="hu-HU"/>
        </w:rPr>
        <w:t>,</w:t>
      </w:r>
      <w:r>
        <w:rPr>
          <w:rFonts w:ascii="Times New Roman" w:hAnsi="Times New Roman" w:cs="Times New Roman"/>
          <w:sz w:val="24"/>
          <w:szCs w:val="24"/>
          <w:lang w:val="hu-HU"/>
        </w:rPr>
        <w:t xml:space="preserve"> aminek a funkcionalitása hasonló, de könnyebben megtanulható annak használata. Az én alkalmazásom egyszerű, jól átlátható grafikus felhasználói felülettel fog rendelkezni, pont azért, hogy ezt a problémát kiküszöbölje.</w:t>
      </w:r>
    </w:p>
    <w:p w14:paraId="6C3E7052" w14:textId="5A11E106"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én véleményem szerint a legbefolyásolóbb tényező bármilyen alkalmazásnál </w:t>
      </w:r>
      <w:r w:rsidR="008724E5">
        <w:rPr>
          <w:rFonts w:ascii="Times New Roman" w:hAnsi="Times New Roman" w:cs="Times New Roman"/>
          <w:sz w:val="24"/>
          <w:szCs w:val="24"/>
          <w:lang w:val="hu-HU"/>
        </w:rPr>
        <w:t xml:space="preserve">annak anyagi vonzata. Szerintem rajtam kívül nagyon sokan gondolják így, hogy inkább használnak egy egyszerűbb alkalmazást ingyen, mint egy sokkal magasabb funkcionalitással bíró programot, amiknek rendkívül magas használati díja van. A legtöbb program esetén nem elég az egyszeri megtérítés, sok olyan alkalmazást </w:t>
      </w:r>
      <w:proofErr w:type="gramStart"/>
      <w:r w:rsidR="008724E5">
        <w:rPr>
          <w:rFonts w:ascii="Times New Roman" w:hAnsi="Times New Roman" w:cs="Times New Roman"/>
          <w:sz w:val="24"/>
          <w:szCs w:val="24"/>
          <w:lang w:val="hu-HU"/>
        </w:rPr>
        <w:t>ismerek</w:t>
      </w:r>
      <w:proofErr w:type="gramEnd"/>
      <w:r w:rsidR="008724E5">
        <w:rPr>
          <w:rFonts w:ascii="Times New Roman" w:hAnsi="Times New Roman" w:cs="Times New Roman"/>
          <w:sz w:val="24"/>
          <w:szCs w:val="24"/>
          <w:lang w:val="hu-HU"/>
        </w:rPr>
        <w:t xml:space="preserve"> amelyekért havonta, vagy esetleg évente használati díjat számolnak fel. Az én programomban ezzel nem lesz probléma, hiszen ingyenesen elérhető lesz bárki számára.</w:t>
      </w:r>
    </w:p>
    <w:p w14:paraId="4611309E" w14:textId="1292A3AE" w:rsidR="00F2691D" w:rsidRPr="00F2691D" w:rsidRDefault="008724E5" w:rsidP="00F2691D">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Végül a harmadik szempontom az alacsony komplexitás. Ahogy a mondás is tartja: „a kevesebb néha több”, ezt úgy kell érteni ebben az esetben, hogy nem feltétlen a magas funkcionalitású, összetett alkalmazások a jobbak, hiszen ezekben rengetek hibalehetőség merülhet fel. Egy bonyolult rendszert nagyon sok idő hibamentessé tenni, a teszteléséről nem is beszélve. Amennyiben egy nagyon komplex rendszert vizsgálunk, </w:t>
      </w:r>
      <w:r>
        <w:rPr>
          <w:rFonts w:ascii="Times New Roman" w:hAnsi="Times New Roman" w:cs="Times New Roman"/>
          <w:sz w:val="24"/>
          <w:szCs w:val="24"/>
          <w:lang w:val="hu-HU"/>
        </w:rPr>
        <w:lastRenderedPageBreak/>
        <w:t>abban az esteben nem is lehetséges a kimerítő tesztelés. Az én programomba inkább minimális funkcionalitást képzelek el, viszont azokat nagyon robusztus módon szeretném implementálni. Szélsőséges esetekben is szeretném tesztelni, ezzel kiküszöbölve az esetlegesen előjövő hibákat a végfelhasználónál.</w:t>
      </w:r>
    </w:p>
    <w:p w14:paraId="1900996A" w14:textId="1AB941E2" w:rsidR="00F2691D" w:rsidRP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Sok mérlegelés után arra jutottam, hogy speciális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fogok fejleszteni, nem pedig általános felhasználhatóságút. Ami miatt erre az elhatározásra jutottam az, az volt, hogy egy általános felhasználhatóságú program nagyon sokszínű és elképesztően komplex a felépítése. Rengeteg dolgot kellene figyelembe venni az implementálás során, </w:t>
      </w:r>
      <w:r w:rsidR="0023512C">
        <w:rPr>
          <w:rFonts w:ascii="Times New Roman" w:hAnsi="Times New Roman" w:cs="Times New Roman"/>
          <w:sz w:val="24"/>
          <w:szCs w:val="24"/>
          <w:lang w:val="hu-HU"/>
        </w:rPr>
        <w:t xml:space="preserve">amihez nem lett volna elegendő tudásom, illetve </w:t>
      </w:r>
      <w:r>
        <w:rPr>
          <w:rFonts w:ascii="Times New Roman" w:hAnsi="Times New Roman" w:cs="Times New Roman"/>
          <w:sz w:val="24"/>
          <w:szCs w:val="24"/>
          <w:lang w:val="hu-HU"/>
        </w:rPr>
        <w:t>elegendő időm</w:t>
      </w:r>
      <w:r w:rsidR="0023512C">
        <w:rPr>
          <w:rFonts w:ascii="Times New Roman" w:hAnsi="Times New Roman" w:cs="Times New Roman"/>
          <w:sz w:val="24"/>
          <w:szCs w:val="24"/>
          <w:lang w:val="hu-HU"/>
        </w:rPr>
        <w:t xml:space="preserve"> sem</w:t>
      </w:r>
      <w:r>
        <w:rPr>
          <w:rFonts w:ascii="Times New Roman" w:hAnsi="Times New Roman" w:cs="Times New Roman"/>
          <w:sz w:val="24"/>
          <w:szCs w:val="24"/>
          <w:lang w:val="hu-HU"/>
        </w:rPr>
        <w:t xml:space="preserve">. Végül arra a döntésre jutottam, hogy </w:t>
      </w:r>
      <w:r w:rsidR="0023512C">
        <w:rPr>
          <w:rFonts w:ascii="Times New Roman" w:hAnsi="Times New Roman" w:cs="Times New Roman"/>
          <w:sz w:val="24"/>
          <w:szCs w:val="24"/>
          <w:lang w:val="hu-HU"/>
        </w:rPr>
        <w:t>a következő dolgokhoz szeretnék</w:t>
      </w:r>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fejleszteni</w:t>
      </w:r>
      <w:r w:rsidR="0023512C">
        <w:rPr>
          <w:rFonts w:ascii="Times New Roman" w:hAnsi="Times New Roman" w:cs="Times New Roman"/>
          <w:sz w:val="24"/>
          <w:szCs w:val="24"/>
          <w:lang w:val="hu-HU"/>
        </w:rPr>
        <w:t>: email címek, képek, linkek, táblázatok és végül, de nem utolsó sorban az adott weboldal forráskódjának a kinyerésére</w:t>
      </w:r>
      <w:r>
        <w:rPr>
          <w:rFonts w:ascii="Times New Roman" w:hAnsi="Times New Roman" w:cs="Times New Roman"/>
          <w:sz w:val="24"/>
          <w:szCs w:val="24"/>
          <w:lang w:val="hu-HU"/>
        </w:rPr>
        <w:t xml:space="preserve">. </w:t>
      </w:r>
      <w:r w:rsidR="0023512C">
        <w:rPr>
          <w:rFonts w:ascii="Times New Roman" w:hAnsi="Times New Roman" w:cs="Times New Roman"/>
          <w:sz w:val="24"/>
          <w:szCs w:val="24"/>
          <w:lang w:val="hu-HU"/>
        </w:rPr>
        <w:t>A legnagyobb kihívásnak a táblázatok</w:t>
      </w:r>
      <w:r w:rsidR="00DC3B99">
        <w:rPr>
          <w:rFonts w:ascii="Times New Roman" w:hAnsi="Times New Roman" w:cs="Times New Roman"/>
          <w:sz w:val="24"/>
          <w:szCs w:val="24"/>
          <w:lang w:val="hu-HU"/>
        </w:rPr>
        <w:t xml:space="preserve"> adatainak kinyerését tartottam. </w:t>
      </w:r>
      <w:r>
        <w:rPr>
          <w:rFonts w:ascii="Times New Roman" w:hAnsi="Times New Roman" w:cs="Times New Roman"/>
          <w:sz w:val="24"/>
          <w:szCs w:val="24"/>
          <w:lang w:val="hu-HU"/>
        </w:rPr>
        <w:t xml:space="preserve">Nagyon sok olyan esettel lehet találkozni amikor, egy adott weboldalon rengeteg információ van felsorolva táblázat formájában. Esetenként ezek a táblázatok óriási méretűek és sok időbe telik az adatokat kimásolgatni belőlük. Az alkalmazásom </w:t>
      </w:r>
      <w:r w:rsidR="00DC3B99">
        <w:rPr>
          <w:rFonts w:ascii="Times New Roman" w:hAnsi="Times New Roman" w:cs="Times New Roman"/>
          <w:sz w:val="24"/>
          <w:szCs w:val="24"/>
          <w:lang w:val="hu-HU"/>
        </w:rPr>
        <w:t xml:space="preserve">egyik funkciója </w:t>
      </w:r>
      <w:r>
        <w:rPr>
          <w:rFonts w:ascii="Times New Roman" w:hAnsi="Times New Roman" w:cs="Times New Roman"/>
          <w:sz w:val="24"/>
          <w:szCs w:val="24"/>
          <w:lang w:val="hu-HU"/>
        </w:rPr>
        <w:t>erre a problémára fog nyújtani megoldást, hiszen az URL megadása, illetve egy gomb megnyomása után az összes táblázat összes adata az adott oldalon kinyerésre kerül. Ezek után az adatok elérhetőek lesznek egy szöveges dokumentum formájában, ahonnan könnyen felhasználhatók lesznek az adatok.</w:t>
      </w:r>
    </w:p>
    <w:p w14:paraId="56F60C98" w14:textId="781A5F33" w:rsidR="00F2691D" w:rsidRDefault="00F2691D" w:rsidP="00F2691D">
      <w:pPr>
        <w:tabs>
          <w:tab w:val="left" w:pos="6804"/>
        </w:tabs>
        <w:spacing w:line="360" w:lineRule="auto"/>
        <w:jc w:val="center"/>
        <w:rPr>
          <w:rFonts w:ascii="Times New Roman" w:hAnsi="Times New Roman" w:cs="Times New Roman"/>
          <w:b/>
          <w:sz w:val="24"/>
          <w:szCs w:val="24"/>
          <w:lang w:val="hu-HU"/>
        </w:rPr>
      </w:pPr>
      <w:r w:rsidRPr="00F2691D">
        <w:rPr>
          <w:rFonts w:ascii="Times New Roman" w:hAnsi="Times New Roman" w:cs="Times New Roman"/>
          <w:b/>
          <w:sz w:val="24"/>
          <w:szCs w:val="24"/>
          <w:lang w:val="hu-HU"/>
        </w:rPr>
        <w:t>Fejlesztés</w:t>
      </w:r>
      <w:r>
        <w:rPr>
          <w:rFonts w:ascii="Times New Roman" w:hAnsi="Times New Roman" w:cs="Times New Roman"/>
          <w:b/>
          <w:sz w:val="24"/>
          <w:szCs w:val="24"/>
          <w:lang w:val="hu-HU"/>
        </w:rPr>
        <w:t>:</w:t>
      </w:r>
    </w:p>
    <w:p w14:paraId="26C31320" w14:textId="0F80E405" w:rsid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fejlesztésének megkezdése előtt nagyok sokat gondolkoztam azon, hogy, hogyan is fogjak neki az implementálásnak. </w:t>
      </w:r>
      <w:r w:rsidR="00B8518B">
        <w:rPr>
          <w:rFonts w:ascii="Times New Roman" w:hAnsi="Times New Roman" w:cs="Times New Roman"/>
          <w:sz w:val="24"/>
          <w:szCs w:val="24"/>
          <w:lang w:val="hu-HU"/>
        </w:rPr>
        <w:t xml:space="preserve">Sok tanácsot kértem általam sokra tartott, nagy szakmai tudással rendelkező Szaktársaimtól, illetve más Egyetemekre járó Hallgatóktól is. Továbbá kikértem véleményét a Kollégáimnak és nagyon sok segítséget kaptam Témavezetőmtől is, hogy milyen úton érdemes </w:t>
      </w:r>
      <w:r w:rsidR="00CF455B">
        <w:rPr>
          <w:rFonts w:ascii="Times New Roman" w:hAnsi="Times New Roman" w:cs="Times New Roman"/>
          <w:sz w:val="24"/>
          <w:szCs w:val="24"/>
          <w:lang w:val="hu-HU"/>
        </w:rPr>
        <w:t>elindulni a fejlesztéssel kapcsolatban</w:t>
      </w:r>
      <w:r w:rsidR="00B8518B">
        <w:rPr>
          <w:rFonts w:ascii="Times New Roman" w:hAnsi="Times New Roman" w:cs="Times New Roman"/>
          <w:sz w:val="24"/>
          <w:szCs w:val="24"/>
          <w:lang w:val="hu-HU"/>
        </w:rPr>
        <w:t xml:space="preserve">. </w:t>
      </w:r>
      <w:r>
        <w:rPr>
          <w:rFonts w:ascii="Times New Roman" w:hAnsi="Times New Roman" w:cs="Times New Roman"/>
          <w:sz w:val="24"/>
          <w:szCs w:val="24"/>
          <w:lang w:val="hu-HU"/>
        </w:rPr>
        <w:t>Rengeteget olvastam különféle fórumokon, hogy milyen technológiák érhetők el</w:t>
      </w:r>
      <w:r w:rsidR="0023512C">
        <w:rPr>
          <w:rFonts w:ascii="Times New Roman" w:hAnsi="Times New Roman" w:cs="Times New Roman"/>
          <w:sz w:val="24"/>
          <w:szCs w:val="24"/>
          <w:lang w:val="hu-HU"/>
        </w:rPr>
        <w:t>,</w:t>
      </w:r>
      <w:r>
        <w:rPr>
          <w:rFonts w:ascii="Times New Roman" w:hAnsi="Times New Roman" w:cs="Times New Roman"/>
          <w:sz w:val="24"/>
          <w:szCs w:val="24"/>
          <w:lang w:val="hu-HU"/>
        </w:rPr>
        <w:t xml:space="preserve"> amiket fel tudnék használni az alkalmazásomhoz.</w:t>
      </w:r>
      <w:r w:rsidR="0023512C">
        <w:rPr>
          <w:rFonts w:ascii="Times New Roman" w:hAnsi="Times New Roman" w:cs="Times New Roman"/>
          <w:sz w:val="24"/>
          <w:szCs w:val="24"/>
          <w:lang w:val="hu-HU"/>
        </w:rPr>
        <w:t xml:space="preserve"> Sokféle módon prób</w:t>
      </w:r>
      <w:r w:rsidR="00CF455B">
        <w:rPr>
          <w:rFonts w:ascii="Times New Roman" w:hAnsi="Times New Roman" w:cs="Times New Roman"/>
          <w:sz w:val="24"/>
          <w:szCs w:val="24"/>
          <w:lang w:val="hu-HU"/>
        </w:rPr>
        <w:t>áltam megközelíteni az előttem álló akadályokat</w:t>
      </w:r>
      <w:r w:rsidR="00DC3B99">
        <w:rPr>
          <w:rFonts w:ascii="Times New Roman" w:hAnsi="Times New Roman" w:cs="Times New Roman"/>
          <w:sz w:val="24"/>
          <w:szCs w:val="24"/>
          <w:lang w:val="hu-HU"/>
        </w:rPr>
        <w:t xml:space="preserve">. Legnehezebb feladatom a fejlesztés során az az volt, hogy </w:t>
      </w:r>
      <w:r w:rsidR="0023512C">
        <w:rPr>
          <w:rFonts w:ascii="Times New Roman" w:hAnsi="Times New Roman" w:cs="Times New Roman"/>
          <w:sz w:val="24"/>
          <w:szCs w:val="24"/>
          <w:lang w:val="hu-HU"/>
        </w:rPr>
        <w:t>a táblázatokat milyen módon fogja felismerni a program, ami alapján kigyűjthetők azok tartalma</w:t>
      </w:r>
      <w:r w:rsidR="00DC3B99">
        <w:rPr>
          <w:rFonts w:ascii="Times New Roman" w:hAnsi="Times New Roman" w:cs="Times New Roman"/>
          <w:sz w:val="24"/>
          <w:szCs w:val="24"/>
          <w:lang w:val="hu-HU"/>
        </w:rPr>
        <w:t>i</w:t>
      </w:r>
      <w:r w:rsidR="0023512C">
        <w:rPr>
          <w:rFonts w:ascii="Times New Roman" w:hAnsi="Times New Roman" w:cs="Times New Roman"/>
          <w:sz w:val="24"/>
          <w:szCs w:val="24"/>
          <w:lang w:val="hu-HU"/>
        </w:rPr>
        <w:t xml:space="preserve">. </w:t>
      </w:r>
      <w:r w:rsidR="00DC3B99">
        <w:rPr>
          <w:rFonts w:ascii="Times New Roman" w:hAnsi="Times New Roman" w:cs="Times New Roman"/>
          <w:sz w:val="24"/>
          <w:szCs w:val="24"/>
          <w:lang w:val="hu-HU"/>
        </w:rPr>
        <w:t>Először próbálkoztam reguláris kifejezések használatával</w:t>
      </w:r>
      <w:r w:rsidR="00B8518B">
        <w:rPr>
          <w:rFonts w:ascii="Times New Roman" w:hAnsi="Times New Roman" w:cs="Times New Roman"/>
          <w:sz w:val="24"/>
          <w:szCs w:val="24"/>
          <w:lang w:val="hu-HU"/>
        </w:rPr>
        <w:t xml:space="preserve">, ám hamar kiderült, hogy ez az út elég bonyolult lenne a számomra és kellene találnom egy jobb és egyszerűbb </w:t>
      </w:r>
      <w:r w:rsidR="00B8518B">
        <w:rPr>
          <w:rFonts w:ascii="Times New Roman" w:hAnsi="Times New Roman" w:cs="Times New Roman"/>
          <w:sz w:val="24"/>
          <w:szCs w:val="24"/>
          <w:lang w:val="hu-HU"/>
        </w:rPr>
        <w:lastRenderedPageBreak/>
        <w:t xml:space="preserve">megoldást. </w:t>
      </w:r>
      <w:r w:rsidR="0023512C">
        <w:rPr>
          <w:rFonts w:ascii="Times New Roman" w:hAnsi="Times New Roman" w:cs="Times New Roman"/>
          <w:sz w:val="24"/>
          <w:szCs w:val="24"/>
          <w:lang w:val="hu-HU"/>
        </w:rPr>
        <w:t xml:space="preserve">Végül a </w:t>
      </w:r>
      <w:proofErr w:type="spellStart"/>
      <w:r w:rsidR="0023512C">
        <w:rPr>
          <w:rFonts w:ascii="Times New Roman" w:hAnsi="Times New Roman" w:cs="Times New Roman"/>
          <w:sz w:val="24"/>
          <w:szCs w:val="24"/>
          <w:lang w:val="hu-HU"/>
        </w:rPr>
        <w:t>JSoup</w:t>
      </w:r>
      <w:proofErr w:type="spellEnd"/>
      <w:r w:rsidR="0023512C">
        <w:rPr>
          <w:rFonts w:ascii="Times New Roman" w:hAnsi="Times New Roman" w:cs="Times New Roman"/>
          <w:sz w:val="24"/>
          <w:szCs w:val="24"/>
          <w:lang w:val="hu-HU"/>
        </w:rPr>
        <w:t xml:space="preserve"> nevű könyvtárat használtam a megvalósításhoz.</w:t>
      </w:r>
      <w:r w:rsidR="00CF455B">
        <w:rPr>
          <w:rFonts w:ascii="Times New Roman" w:hAnsi="Times New Roman" w:cs="Times New Roman"/>
          <w:sz w:val="24"/>
          <w:szCs w:val="24"/>
          <w:lang w:val="hu-HU"/>
        </w:rPr>
        <w:t xml:space="preserve"> A továbbiakban </w:t>
      </w:r>
      <w:proofErr w:type="spellStart"/>
      <w:r w:rsidR="00CF455B">
        <w:rPr>
          <w:rFonts w:ascii="Times New Roman" w:hAnsi="Times New Roman" w:cs="Times New Roman"/>
          <w:sz w:val="24"/>
          <w:szCs w:val="24"/>
          <w:lang w:val="hu-HU"/>
        </w:rPr>
        <w:t>szertnék</w:t>
      </w:r>
      <w:proofErr w:type="spellEnd"/>
      <w:r w:rsidR="00CF455B">
        <w:rPr>
          <w:rFonts w:ascii="Times New Roman" w:hAnsi="Times New Roman" w:cs="Times New Roman"/>
          <w:sz w:val="24"/>
          <w:szCs w:val="24"/>
          <w:lang w:val="hu-HU"/>
        </w:rPr>
        <w:t xml:space="preserve"> picit bővebben írni erről a könyvtárról.</w:t>
      </w:r>
    </w:p>
    <w:p w14:paraId="5EB85E25" w14:textId="64A0AA9F" w:rsidR="00CF455B" w:rsidRPr="00111C63" w:rsidRDefault="00CF455B" w:rsidP="00F2691D">
      <w:pPr>
        <w:tabs>
          <w:tab w:val="left" w:pos="6804"/>
        </w:tabs>
        <w:spacing w:line="360" w:lineRule="auto"/>
        <w:jc w:val="both"/>
        <w:rPr>
          <w:rFonts w:ascii="Times New Roman" w:hAnsi="Times New Roman" w:cs="Times New Roman"/>
          <w:b/>
          <w:sz w:val="24"/>
          <w:szCs w:val="24"/>
          <w:lang w:val="hu-HU"/>
        </w:rPr>
      </w:pPr>
      <w:proofErr w:type="spellStart"/>
      <w:r w:rsidRPr="00111C63">
        <w:rPr>
          <w:rFonts w:ascii="Times New Roman" w:hAnsi="Times New Roman" w:cs="Times New Roman"/>
          <w:b/>
          <w:sz w:val="24"/>
          <w:szCs w:val="24"/>
          <w:lang w:val="hu-HU"/>
        </w:rPr>
        <w:t>JSoup</w:t>
      </w:r>
      <w:proofErr w:type="spellEnd"/>
      <w:r w:rsidRPr="00111C63">
        <w:rPr>
          <w:rFonts w:ascii="Times New Roman" w:hAnsi="Times New Roman" w:cs="Times New Roman"/>
          <w:b/>
          <w:sz w:val="24"/>
          <w:szCs w:val="24"/>
          <w:lang w:val="hu-HU"/>
        </w:rPr>
        <w:t>:</w:t>
      </w:r>
    </w:p>
    <w:p w14:paraId="43D46E2E" w14:textId="0345D366" w:rsidR="00F263FF" w:rsidRDefault="00CF455B" w:rsidP="00D26A9F">
      <w:pPr>
        <w:tabs>
          <w:tab w:val="left" w:pos="6804"/>
        </w:tabs>
        <w:spacing w:line="360" w:lineRule="auto"/>
        <w:jc w:val="both"/>
        <w:rPr>
          <w:rFonts w:ascii="Times New Roman" w:hAnsi="Times New Roman" w:cs="Times New Roman"/>
          <w:sz w:val="24"/>
          <w:szCs w:val="24"/>
          <w:lang w:val="hu-HU"/>
        </w:rPr>
      </w:pPr>
      <w:r w:rsidRPr="00CF455B">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JSoup</w:t>
      </w:r>
      <w:proofErr w:type="spellEnd"/>
      <w:r w:rsidRPr="00CF455B">
        <w:rPr>
          <w:rFonts w:ascii="Times New Roman" w:hAnsi="Times New Roman" w:cs="Times New Roman"/>
          <w:sz w:val="24"/>
          <w:szCs w:val="24"/>
          <w:lang w:val="hu-HU"/>
        </w:rPr>
        <w:t xml:space="preserve"> egy nyílt forráskódú Java könyvtár, amelyet HTML dokumentumokban tárolt adatok elemzésére, kinyerésére és kezelésére terveztek.</w:t>
      </w:r>
      <w:r>
        <w:rPr>
          <w:rFonts w:ascii="Times New Roman" w:hAnsi="Times New Roman" w:cs="Times New Roman"/>
          <w:sz w:val="24"/>
          <w:szCs w:val="24"/>
          <w:lang w:val="hu-HU"/>
        </w:rPr>
        <w:t xml:space="preserve"> 2009-ben írta egy Jonathan </w:t>
      </w:r>
      <w:proofErr w:type="spellStart"/>
      <w:r>
        <w:rPr>
          <w:rFonts w:ascii="Times New Roman" w:hAnsi="Times New Roman" w:cs="Times New Roman"/>
          <w:sz w:val="24"/>
          <w:szCs w:val="24"/>
          <w:lang w:val="hu-HU"/>
        </w:rPr>
        <w:t>Hedley</w:t>
      </w:r>
      <w:proofErr w:type="spellEnd"/>
      <w:r>
        <w:rPr>
          <w:rFonts w:ascii="Times New Roman" w:hAnsi="Times New Roman" w:cs="Times New Roman"/>
          <w:sz w:val="24"/>
          <w:szCs w:val="24"/>
          <w:lang w:val="hu-HU"/>
        </w:rPr>
        <w:t xml:space="preserve"> </w:t>
      </w:r>
      <w:r w:rsidR="00F263FF">
        <w:rPr>
          <w:rFonts w:ascii="Times New Roman" w:hAnsi="Times New Roman" w:cs="Times New Roman"/>
          <w:sz w:val="24"/>
          <w:szCs w:val="24"/>
          <w:lang w:val="hu-HU"/>
        </w:rPr>
        <w:t xml:space="preserve">nevű szoftverfejlesztési ügyvezető. A fejlesztés célja elméletileg az volt, hogy ”megbirkózzon a vadonban lévő HTML összes fajtájával”. Több jelenlegi projektben is használják a könyvtárat, példának okáért, a Google </w:t>
      </w:r>
      <w:proofErr w:type="spellStart"/>
      <w:r w:rsidR="00F263FF">
        <w:rPr>
          <w:rFonts w:ascii="Times New Roman" w:hAnsi="Times New Roman" w:cs="Times New Roman"/>
          <w:sz w:val="24"/>
          <w:szCs w:val="24"/>
          <w:lang w:val="hu-HU"/>
        </w:rPr>
        <w:t>OpenRefine</w:t>
      </w:r>
      <w:proofErr w:type="spellEnd"/>
      <w:r w:rsidR="00F263FF">
        <w:rPr>
          <w:rFonts w:ascii="Times New Roman" w:hAnsi="Times New Roman" w:cs="Times New Roman"/>
          <w:sz w:val="24"/>
          <w:szCs w:val="24"/>
          <w:lang w:val="hu-HU"/>
        </w:rPr>
        <w:t xml:space="preserve"> adatkezelő eszköze is. Használata igazán egyszerű azok számára, akiknek nem idegen az informatika világa. </w:t>
      </w:r>
      <w:r w:rsidR="00524C31">
        <w:rPr>
          <w:rFonts w:ascii="Times New Roman" w:hAnsi="Times New Roman" w:cs="Times New Roman"/>
          <w:sz w:val="24"/>
          <w:szCs w:val="24"/>
          <w:lang w:val="hu-HU"/>
        </w:rPr>
        <w:t xml:space="preserve">A </w:t>
      </w:r>
      <w:proofErr w:type="spellStart"/>
      <w:r w:rsidR="00524C31">
        <w:rPr>
          <w:rFonts w:ascii="Times New Roman" w:hAnsi="Times New Roman" w:cs="Times New Roman"/>
          <w:sz w:val="24"/>
          <w:szCs w:val="24"/>
          <w:lang w:val="hu-HU"/>
        </w:rPr>
        <w:t>JSoup</w:t>
      </w:r>
      <w:proofErr w:type="spellEnd"/>
      <w:r w:rsidR="00524C31">
        <w:rPr>
          <w:rFonts w:ascii="Times New Roman" w:hAnsi="Times New Roman" w:cs="Times New Roman"/>
          <w:sz w:val="24"/>
          <w:szCs w:val="24"/>
          <w:lang w:val="hu-HU"/>
        </w:rPr>
        <w:t xml:space="preserve"> eredeti honlapjáról ingyenesen letölthető a könyvtár legújabb verziója, ami jelenleg az 1.13.1-es verzió: </w:t>
      </w:r>
      <w:hyperlink r:id="rId15" w:history="1">
        <w:r w:rsidR="00D26A9F" w:rsidRPr="004E2726">
          <w:rPr>
            <w:rStyle w:val="Hiperhivatkozs"/>
            <w:rFonts w:ascii="Times New Roman" w:hAnsi="Times New Roman" w:cs="Times New Roman"/>
            <w:sz w:val="24"/>
            <w:szCs w:val="24"/>
            <w:lang w:val="hu-HU"/>
          </w:rPr>
          <w:t>https://jsoup.org/</w:t>
        </w:r>
      </w:hyperlink>
      <w:r w:rsidR="00524C31">
        <w:rPr>
          <w:rFonts w:ascii="Times New Roman" w:hAnsi="Times New Roman" w:cs="Times New Roman"/>
          <w:sz w:val="24"/>
          <w:szCs w:val="24"/>
          <w:lang w:val="hu-HU"/>
        </w:rPr>
        <w:t>. A .</w:t>
      </w:r>
      <w:proofErr w:type="spellStart"/>
      <w:r w:rsidR="00524C31">
        <w:rPr>
          <w:rFonts w:ascii="Times New Roman" w:hAnsi="Times New Roman" w:cs="Times New Roman"/>
          <w:sz w:val="24"/>
          <w:szCs w:val="24"/>
          <w:lang w:val="hu-HU"/>
        </w:rPr>
        <w:t>jar</w:t>
      </w:r>
      <w:proofErr w:type="spellEnd"/>
      <w:r w:rsidR="0083020B">
        <w:rPr>
          <w:rFonts w:ascii="Times New Roman" w:hAnsi="Times New Roman" w:cs="Times New Roman"/>
          <w:sz w:val="24"/>
          <w:szCs w:val="24"/>
          <w:lang w:val="hu-HU"/>
        </w:rPr>
        <w:t xml:space="preserve"> kiterjesztésű állomány letöltése után az adott projektbe könnyedén beimportálható. </w:t>
      </w:r>
      <w:proofErr w:type="spellStart"/>
      <w:r w:rsidR="0083020B">
        <w:rPr>
          <w:rFonts w:ascii="Times New Roman" w:hAnsi="Times New Roman" w:cs="Times New Roman"/>
          <w:sz w:val="24"/>
          <w:szCs w:val="24"/>
          <w:lang w:val="hu-HU"/>
        </w:rPr>
        <w:t>IntelliJ-ben</w:t>
      </w:r>
      <w:proofErr w:type="spellEnd"/>
      <w:r w:rsidR="0083020B">
        <w:rPr>
          <w:rFonts w:ascii="Times New Roman" w:hAnsi="Times New Roman" w:cs="Times New Roman"/>
          <w:sz w:val="24"/>
          <w:szCs w:val="24"/>
          <w:lang w:val="hu-HU"/>
        </w:rPr>
        <w:t xml:space="preserve"> a következő lépéseket kell ehhez megtenni: kívánt projekt </w:t>
      </w:r>
      <w:del w:id="15" w:author="Machalik Károly" w:date="2021-03-30T11:44:00Z">
        <w:r w:rsidR="0083020B" w:rsidDel="00941049">
          <w:rPr>
            <w:rFonts w:ascii="Times New Roman" w:hAnsi="Times New Roman" w:cs="Times New Roman"/>
            <w:sz w:val="24"/>
            <w:szCs w:val="24"/>
            <w:lang w:val="hu-HU"/>
          </w:rPr>
          <w:delText>megnyitása</w:delText>
        </w:r>
      </w:del>
      <w:ins w:id="16" w:author="Machalik Károly" w:date="2021-03-30T11:44:00Z">
        <w:r w:rsidR="00941049">
          <w:rPr>
            <w:rFonts w:ascii="Times New Roman" w:hAnsi="Times New Roman" w:cs="Times New Roman"/>
            <w:sz w:val="24"/>
            <w:szCs w:val="24"/>
            <w:lang w:val="hu-HU"/>
          </w:rPr>
          <w:t>megnyitása,</w:t>
        </w:r>
      </w:ins>
      <w:r w:rsidR="0083020B">
        <w:rPr>
          <w:rFonts w:ascii="Times New Roman" w:hAnsi="Times New Roman" w:cs="Times New Roman"/>
          <w:sz w:val="24"/>
          <w:szCs w:val="24"/>
          <w:lang w:val="hu-HU"/>
        </w:rPr>
        <w:t xml:space="preserve"> amelyben szeretnénk használni a </w:t>
      </w:r>
      <w:proofErr w:type="spellStart"/>
      <w:r w:rsidR="0083020B">
        <w:rPr>
          <w:rFonts w:ascii="Times New Roman" w:hAnsi="Times New Roman" w:cs="Times New Roman"/>
          <w:sz w:val="24"/>
          <w:szCs w:val="24"/>
          <w:lang w:val="hu-HU"/>
        </w:rPr>
        <w:t>JSoup-ot</w:t>
      </w:r>
      <w:proofErr w:type="spellEnd"/>
      <w:r w:rsidR="0083020B">
        <w:rPr>
          <w:rFonts w:ascii="Times New Roman" w:hAnsi="Times New Roman" w:cs="Times New Roman"/>
          <w:sz w:val="24"/>
          <w:szCs w:val="24"/>
          <w:lang w:val="hu-HU"/>
        </w:rPr>
        <w:t xml:space="preserve">. Az állapotsorból ki kell választanunk a File menüpontot, majd a baloldali panelen a </w:t>
      </w:r>
      <w:proofErr w:type="spellStart"/>
      <w:r w:rsidR="0083020B">
        <w:rPr>
          <w:rFonts w:ascii="Times New Roman" w:hAnsi="Times New Roman" w:cs="Times New Roman"/>
          <w:sz w:val="24"/>
          <w:szCs w:val="24"/>
          <w:lang w:val="hu-HU"/>
        </w:rPr>
        <w:t>Modules</w:t>
      </w:r>
      <w:proofErr w:type="spellEnd"/>
      <w:r w:rsidR="0083020B">
        <w:rPr>
          <w:rFonts w:ascii="Times New Roman" w:hAnsi="Times New Roman" w:cs="Times New Roman"/>
          <w:sz w:val="24"/>
          <w:szCs w:val="24"/>
          <w:lang w:val="hu-HU"/>
        </w:rPr>
        <w:t xml:space="preserve"> menüt. Ezek után a </w:t>
      </w:r>
      <w:proofErr w:type="spellStart"/>
      <w:r w:rsidR="0083020B">
        <w:rPr>
          <w:rFonts w:ascii="Times New Roman" w:hAnsi="Times New Roman" w:cs="Times New Roman"/>
          <w:sz w:val="24"/>
          <w:szCs w:val="24"/>
          <w:lang w:val="hu-HU"/>
        </w:rPr>
        <w:t>Dependencies</w:t>
      </w:r>
      <w:proofErr w:type="spellEnd"/>
      <w:r w:rsidR="0083020B">
        <w:rPr>
          <w:rFonts w:ascii="Times New Roman" w:hAnsi="Times New Roman" w:cs="Times New Roman"/>
          <w:sz w:val="24"/>
          <w:szCs w:val="24"/>
          <w:lang w:val="hu-HU"/>
        </w:rPr>
        <w:t xml:space="preserve"> </w:t>
      </w:r>
      <w:del w:id="17" w:author="Machalik Károly" w:date="2021-03-30T11:44:00Z">
        <w:r w:rsidR="0083020B" w:rsidDel="00941049">
          <w:rPr>
            <w:rFonts w:ascii="Times New Roman" w:hAnsi="Times New Roman" w:cs="Times New Roman"/>
            <w:sz w:val="24"/>
            <w:szCs w:val="24"/>
            <w:lang w:val="hu-HU"/>
          </w:rPr>
          <w:delText>fülön  kattintsunk</w:delText>
        </w:r>
      </w:del>
      <w:ins w:id="18" w:author="Machalik Károly" w:date="2021-03-30T11:44:00Z">
        <w:r w:rsidR="00941049">
          <w:rPr>
            <w:rFonts w:ascii="Times New Roman" w:hAnsi="Times New Roman" w:cs="Times New Roman"/>
            <w:sz w:val="24"/>
            <w:szCs w:val="24"/>
            <w:lang w:val="hu-HU"/>
          </w:rPr>
          <w:t>fülön kattintsunk</w:t>
        </w:r>
      </w:ins>
      <w:r w:rsidR="0083020B">
        <w:rPr>
          <w:rFonts w:ascii="Times New Roman" w:hAnsi="Times New Roman" w:cs="Times New Roman"/>
          <w:sz w:val="24"/>
          <w:szCs w:val="24"/>
          <w:lang w:val="hu-HU"/>
        </w:rPr>
        <w:t xml:space="preserve"> </w:t>
      </w:r>
      <w:proofErr w:type="gramStart"/>
      <w:r w:rsidR="0083020B">
        <w:rPr>
          <w:rFonts w:ascii="Times New Roman" w:hAnsi="Times New Roman" w:cs="Times New Roman"/>
          <w:sz w:val="24"/>
          <w:szCs w:val="24"/>
          <w:lang w:val="hu-HU"/>
        </w:rPr>
        <w:t>a ”</w:t>
      </w:r>
      <w:proofErr w:type="gramEnd"/>
      <w:r w:rsidR="0083020B">
        <w:rPr>
          <w:rFonts w:ascii="Times New Roman" w:hAnsi="Times New Roman" w:cs="Times New Roman"/>
          <w:sz w:val="24"/>
          <w:szCs w:val="24"/>
          <w:lang w:val="hu-HU"/>
        </w:rPr>
        <w:t>+” ikonra</w:t>
      </w:r>
      <w:r w:rsidR="00FE3521">
        <w:rPr>
          <w:rFonts w:ascii="Times New Roman" w:hAnsi="Times New Roman" w:cs="Times New Roman"/>
          <w:sz w:val="24"/>
          <w:szCs w:val="24"/>
          <w:lang w:val="hu-HU"/>
        </w:rPr>
        <w:t xml:space="preserve">. Végül pedig az adott lehetőség közül válasszuk az elsőt, aminek a neve: 1 </w:t>
      </w:r>
      <w:proofErr w:type="spellStart"/>
      <w:r w:rsidR="00FE3521">
        <w:rPr>
          <w:rFonts w:ascii="Times New Roman" w:hAnsi="Times New Roman" w:cs="Times New Roman"/>
          <w:sz w:val="24"/>
          <w:szCs w:val="24"/>
          <w:lang w:val="hu-HU"/>
        </w:rPr>
        <w:t>JARs</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or</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directories</w:t>
      </w:r>
      <w:proofErr w:type="spellEnd"/>
      <w:r w:rsidR="00FE3521">
        <w:rPr>
          <w:rFonts w:ascii="Times New Roman" w:hAnsi="Times New Roman" w:cs="Times New Roman"/>
          <w:sz w:val="24"/>
          <w:szCs w:val="24"/>
          <w:lang w:val="hu-HU"/>
        </w:rPr>
        <w:t>, itt nincs más dolgunk, mint a korábban letöltött .</w:t>
      </w:r>
      <w:proofErr w:type="spellStart"/>
      <w:r w:rsidR="00FE3521">
        <w:rPr>
          <w:rFonts w:ascii="Times New Roman" w:hAnsi="Times New Roman" w:cs="Times New Roman"/>
          <w:sz w:val="24"/>
          <w:szCs w:val="24"/>
          <w:lang w:val="hu-HU"/>
        </w:rPr>
        <w:t>jar</w:t>
      </w:r>
      <w:proofErr w:type="spellEnd"/>
      <w:r w:rsidR="00FE3521">
        <w:rPr>
          <w:rFonts w:ascii="Times New Roman" w:hAnsi="Times New Roman" w:cs="Times New Roman"/>
          <w:sz w:val="24"/>
          <w:szCs w:val="24"/>
          <w:lang w:val="hu-HU"/>
        </w:rPr>
        <w:t xml:space="preserve"> állományt betallózzuk. Ezzel a néhány egyszerű lépéssel már használhatjuk is a </w:t>
      </w:r>
      <w:proofErr w:type="spellStart"/>
      <w:r w:rsidR="00FE3521">
        <w:rPr>
          <w:rFonts w:ascii="Times New Roman" w:hAnsi="Times New Roman" w:cs="Times New Roman"/>
          <w:sz w:val="24"/>
          <w:szCs w:val="24"/>
          <w:lang w:val="hu-HU"/>
        </w:rPr>
        <w:t>JSoup</w:t>
      </w:r>
      <w:proofErr w:type="spellEnd"/>
      <w:r w:rsidR="00FE3521">
        <w:rPr>
          <w:rFonts w:ascii="Times New Roman" w:hAnsi="Times New Roman" w:cs="Times New Roman"/>
          <w:sz w:val="24"/>
          <w:szCs w:val="24"/>
          <w:lang w:val="hu-HU"/>
        </w:rPr>
        <w:t xml:space="preserve"> minden előnyét. A lépések leírása során az angol kifejezéseket használtam, mivel nekem az </w:t>
      </w:r>
      <w:proofErr w:type="spellStart"/>
      <w:r w:rsidR="00FE3521">
        <w:rPr>
          <w:rFonts w:ascii="Times New Roman" w:hAnsi="Times New Roman" w:cs="Times New Roman"/>
          <w:sz w:val="24"/>
          <w:szCs w:val="24"/>
          <w:lang w:val="hu-HU"/>
        </w:rPr>
        <w:t>IntelliJ</w:t>
      </w:r>
      <w:proofErr w:type="spellEnd"/>
      <w:r w:rsidR="00FE3521">
        <w:rPr>
          <w:rFonts w:ascii="Times New Roman" w:hAnsi="Times New Roman" w:cs="Times New Roman"/>
          <w:sz w:val="24"/>
          <w:szCs w:val="24"/>
          <w:lang w:val="hu-HU"/>
        </w:rPr>
        <w:t xml:space="preserve"> fejlesztőkörnyezet angolra van állítva és ezeket a kulcsszavakat ismerem. A mai felgyorsult és előrehaladott világban nem szabad, hogy gondot okozzon senkinek, ennek a pár kifejezésnek a lefordítása magyarra, aki esetleg, nem ismeretes az informatikai szaknyelvben.</w:t>
      </w:r>
      <w:r w:rsidR="00D26A9F">
        <w:rPr>
          <w:rFonts w:ascii="Times New Roman" w:hAnsi="Times New Roman" w:cs="Times New Roman"/>
          <w:sz w:val="24"/>
          <w:szCs w:val="24"/>
          <w:lang w:val="hu-HU"/>
        </w:rPr>
        <w:t xml:space="preserve"> Az eredeti honlapon számos dolog található maga a könyvtáron kívül is. A News lapon különféle hírek olvashatók a korábban kiadott verziókkal kapcsolatban, például, hogy milyen fejlesztések történtek és milyen hibákat küszöböltek ki az előző verzióhoz képest.</w:t>
      </w:r>
      <w:r w:rsidR="00EB2C65">
        <w:rPr>
          <w:rFonts w:ascii="Times New Roman" w:hAnsi="Times New Roman" w:cs="Times New Roman"/>
          <w:sz w:val="24"/>
          <w:szCs w:val="24"/>
          <w:lang w:val="hu-HU"/>
        </w:rPr>
        <w:t xml:space="preserve"> A </w:t>
      </w:r>
      <w:proofErr w:type="spellStart"/>
      <w:r w:rsidR="00EB2C65">
        <w:rPr>
          <w:rFonts w:ascii="Times New Roman" w:hAnsi="Times New Roman" w:cs="Times New Roman"/>
          <w:sz w:val="24"/>
          <w:szCs w:val="24"/>
          <w:lang w:val="hu-HU"/>
        </w:rPr>
        <w:t>Discussion</w:t>
      </w:r>
      <w:proofErr w:type="spellEnd"/>
      <w:r w:rsidR="00EB2C65">
        <w:rPr>
          <w:rFonts w:ascii="Times New Roman" w:hAnsi="Times New Roman" w:cs="Times New Roman"/>
          <w:sz w:val="24"/>
          <w:szCs w:val="24"/>
          <w:lang w:val="hu-HU"/>
        </w:rPr>
        <w:t xml:space="preserve"> fülön egy </w:t>
      </w:r>
      <w:proofErr w:type="spellStart"/>
      <w:r w:rsidR="00EB2C65">
        <w:rPr>
          <w:rFonts w:ascii="Times New Roman" w:hAnsi="Times New Roman" w:cs="Times New Roman"/>
          <w:sz w:val="24"/>
          <w:szCs w:val="24"/>
          <w:lang w:val="hu-HU"/>
        </w:rPr>
        <w:t>Stack</w:t>
      </w:r>
      <w:proofErr w:type="spellEnd"/>
      <w:r w:rsidR="00EB2C65">
        <w:rPr>
          <w:rFonts w:ascii="Times New Roman" w:hAnsi="Times New Roman" w:cs="Times New Roman"/>
          <w:sz w:val="24"/>
          <w:szCs w:val="24"/>
          <w:lang w:val="hu-HU"/>
        </w:rPr>
        <w:t xml:space="preserve"> Overflow hivatkozáson keresztül egy oldalra jutunk, ahol az összes kérdés megtalálható, amelyben használták a </w:t>
      </w:r>
      <w:proofErr w:type="spellStart"/>
      <w:r w:rsidR="00EB2C65">
        <w:rPr>
          <w:rFonts w:ascii="Times New Roman" w:hAnsi="Times New Roman" w:cs="Times New Roman"/>
          <w:sz w:val="24"/>
          <w:szCs w:val="24"/>
          <w:lang w:val="hu-HU"/>
        </w:rPr>
        <w:t>jsoup</w:t>
      </w:r>
      <w:proofErr w:type="spellEnd"/>
      <w:r w:rsidR="00EB2C65">
        <w:rPr>
          <w:rFonts w:ascii="Times New Roman" w:hAnsi="Times New Roman" w:cs="Times New Roman"/>
          <w:sz w:val="24"/>
          <w:szCs w:val="24"/>
          <w:lang w:val="hu-HU"/>
        </w:rPr>
        <w:t xml:space="preserve"> címkét. Ez nagyon hasznos lehet bárki </w:t>
      </w:r>
      <w:del w:id="19" w:author="Machalik Károly" w:date="2021-03-30T11:44:00Z">
        <w:r w:rsidR="00EB2C65" w:rsidDel="00941049">
          <w:rPr>
            <w:rFonts w:ascii="Times New Roman" w:hAnsi="Times New Roman" w:cs="Times New Roman"/>
            <w:sz w:val="24"/>
            <w:szCs w:val="24"/>
            <w:lang w:val="hu-HU"/>
          </w:rPr>
          <w:delText>számára</w:delText>
        </w:r>
      </w:del>
      <w:ins w:id="20" w:author="Machalik Károly" w:date="2021-03-30T11:44:00Z">
        <w:r w:rsidR="00941049">
          <w:rPr>
            <w:rFonts w:ascii="Times New Roman" w:hAnsi="Times New Roman" w:cs="Times New Roman"/>
            <w:sz w:val="24"/>
            <w:szCs w:val="24"/>
            <w:lang w:val="hu-HU"/>
          </w:rPr>
          <w:t>számára,</w:t>
        </w:r>
      </w:ins>
      <w:r w:rsidR="00EB2C65">
        <w:rPr>
          <w:rFonts w:ascii="Times New Roman" w:hAnsi="Times New Roman" w:cs="Times New Roman"/>
          <w:sz w:val="24"/>
          <w:szCs w:val="24"/>
          <w:lang w:val="hu-HU"/>
        </w:rPr>
        <w:t xml:space="preserve"> aki valami miatt elakadt a könyvtár használata során, hiszen itt tapasztalt és olyan felhasználók válaszait </w:t>
      </w:r>
      <w:del w:id="21" w:author="Machalik Károly" w:date="2021-03-30T11:44:00Z">
        <w:r w:rsidR="00EB2C65" w:rsidDel="00941049">
          <w:rPr>
            <w:rFonts w:ascii="Times New Roman" w:hAnsi="Times New Roman" w:cs="Times New Roman"/>
            <w:sz w:val="24"/>
            <w:szCs w:val="24"/>
            <w:lang w:val="hu-HU"/>
          </w:rPr>
          <w:delText>olvashatjuk</w:delText>
        </w:r>
      </w:del>
      <w:ins w:id="22" w:author="Machalik Károly" w:date="2021-03-30T11:44:00Z">
        <w:r w:rsidR="00941049">
          <w:rPr>
            <w:rFonts w:ascii="Times New Roman" w:hAnsi="Times New Roman" w:cs="Times New Roman"/>
            <w:sz w:val="24"/>
            <w:szCs w:val="24"/>
            <w:lang w:val="hu-HU"/>
          </w:rPr>
          <w:t>olvashatjuk,</w:t>
        </w:r>
      </w:ins>
      <w:r w:rsidR="00EB2C65">
        <w:rPr>
          <w:rFonts w:ascii="Times New Roman" w:hAnsi="Times New Roman" w:cs="Times New Roman"/>
          <w:sz w:val="24"/>
          <w:szCs w:val="24"/>
          <w:lang w:val="hu-HU"/>
        </w:rPr>
        <w:t xml:space="preserve"> akik már használták korábban. Legfőképp azon felhasználók számára hasznos ez az oldal, akik még sohasem </w:t>
      </w:r>
      <w:r w:rsidR="00E36463">
        <w:rPr>
          <w:rFonts w:ascii="Times New Roman" w:hAnsi="Times New Roman" w:cs="Times New Roman"/>
          <w:sz w:val="24"/>
          <w:szCs w:val="24"/>
          <w:lang w:val="hu-HU"/>
        </w:rPr>
        <w:t xml:space="preserve">használták a </w:t>
      </w:r>
      <w:proofErr w:type="spellStart"/>
      <w:r w:rsidR="00E36463">
        <w:rPr>
          <w:rFonts w:ascii="Times New Roman" w:hAnsi="Times New Roman" w:cs="Times New Roman"/>
          <w:sz w:val="24"/>
          <w:szCs w:val="24"/>
          <w:lang w:val="hu-HU"/>
        </w:rPr>
        <w:t>JSoup-ot</w:t>
      </w:r>
      <w:proofErr w:type="spellEnd"/>
      <w:r w:rsidR="00E36463">
        <w:rPr>
          <w:rFonts w:ascii="Times New Roman" w:hAnsi="Times New Roman" w:cs="Times New Roman"/>
          <w:sz w:val="24"/>
          <w:szCs w:val="24"/>
          <w:lang w:val="hu-HU"/>
        </w:rPr>
        <w:t xml:space="preserve"> és nem tudják hogyan álljanak neki a használatának, többek között számomra is nagyon hasznos volt. Először itt olvasgattam különféle bejegyzéseket a könyvtárról. Nagyon sok hasznos komment volt a felhasználással kapcsolatban, </w:t>
      </w:r>
      <w:r w:rsidR="00E36463">
        <w:rPr>
          <w:rFonts w:ascii="Times New Roman" w:hAnsi="Times New Roman" w:cs="Times New Roman"/>
          <w:sz w:val="24"/>
          <w:szCs w:val="24"/>
          <w:lang w:val="hu-HU"/>
        </w:rPr>
        <w:lastRenderedPageBreak/>
        <w:t xml:space="preserve">hogy mire és pontosan hogyan használható. Tulajdonképpen bármilyen kérdésre kerestem az oldalon, találtam rá választ, megoldást és ekkor döntöttem el, hogy én is a </w:t>
      </w:r>
      <w:proofErr w:type="spellStart"/>
      <w:r w:rsidR="00E36463">
        <w:rPr>
          <w:rFonts w:ascii="Times New Roman" w:hAnsi="Times New Roman" w:cs="Times New Roman"/>
          <w:sz w:val="24"/>
          <w:szCs w:val="24"/>
          <w:lang w:val="hu-HU"/>
        </w:rPr>
        <w:t>JSoup</w:t>
      </w:r>
      <w:proofErr w:type="spellEnd"/>
      <w:r w:rsidR="00E36463">
        <w:rPr>
          <w:rFonts w:ascii="Times New Roman" w:hAnsi="Times New Roman" w:cs="Times New Roman"/>
          <w:sz w:val="24"/>
          <w:szCs w:val="24"/>
          <w:lang w:val="hu-HU"/>
        </w:rPr>
        <w:t xml:space="preserve"> könyvtárat fogom használni a fejlesztésem során, hiszen nagyban megkönnyítheti a dolgom. Elkezdtem használni, majd elég hamar kiderült, hogy jó döntés volt, hiszen amilyen akadályokkal szembe kerültem korábban, most könnyedén találtam rájuk megoldást. </w:t>
      </w:r>
      <w:r w:rsidR="00666BF6">
        <w:rPr>
          <w:rFonts w:ascii="Times New Roman" w:hAnsi="Times New Roman" w:cs="Times New Roman"/>
          <w:sz w:val="24"/>
          <w:szCs w:val="24"/>
          <w:lang w:val="hu-HU"/>
        </w:rPr>
        <w:t xml:space="preserve">Úgy működik, hogy megadunk egy </w:t>
      </w:r>
      <w:r w:rsidR="00867747">
        <w:rPr>
          <w:rFonts w:ascii="Times New Roman" w:hAnsi="Times New Roman" w:cs="Times New Roman"/>
          <w:sz w:val="24"/>
          <w:szCs w:val="24"/>
          <w:lang w:val="hu-HU"/>
        </w:rPr>
        <w:t xml:space="preserve">URL címet, majd a </w:t>
      </w:r>
      <w:proofErr w:type="spellStart"/>
      <w:r w:rsidR="00867747">
        <w:rPr>
          <w:rFonts w:ascii="Times New Roman" w:hAnsi="Times New Roman" w:cs="Times New Roman"/>
          <w:sz w:val="24"/>
          <w:szCs w:val="24"/>
          <w:lang w:val="hu-HU"/>
        </w:rPr>
        <w:t>JSoup</w:t>
      </w:r>
      <w:proofErr w:type="spellEnd"/>
      <w:r w:rsidR="00867747">
        <w:rPr>
          <w:rFonts w:ascii="Times New Roman" w:hAnsi="Times New Roman" w:cs="Times New Roman"/>
          <w:sz w:val="24"/>
          <w:szCs w:val="24"/>
          <w:lang w:val="hu-HU"/>
        </w:rPr>
        <w:t xml:space="preserve"> átkonvertálja HTML tartalommá. Ezután egy változóban megadjuk azt a HTML címkét a relációjelek nélkül, ami közre zárja azokat az adatokat, amelyre nekünk szükségünk van.</w:t>
      </w:r>
      <w:r w:rsidR="00796F91">
        <w:rPr>
          <w:rFonts w:ascii="Times New Roman" w:hAnsi="Times New Roman" w:cs="Times New Roman"/>
          <w:sz w:val="24"/>
          <w:szCs w:val="24"/>
          <w:lang w:val="hu-HU"/>
        </w:rPr>
        <w:t xml:space="preserve"> Ekkor az adott változóba az összes olyan adatot letárolja, ami a megadott nyitó és záró címke között szerepel. Az alábbi képen látható is, hogy hogyan használtam a </w:t>
      </w:r>
      <w:proofErr w:type="spellStart"/>
      <w:r w:rsidR="00796F91">
        <w:rPr>
          <w:rFonts w:ascii="Times New Roman" w:hAnsi="Times New Roman" w:cs="Times New Roman"/>
          <w:sz w:val="24"/>
          <w:szCs w:val="24"/>
          <w:lang w:val="hu-HU"/>
        </w:rPr>
        <w:t>JSoup-ot</w:t>
      </w:r>
      <w:proofErr w:type="spellEnd"/>
      <w:r w:rsidR="00796F91">
        <w:rPr>
          <w:rFonts w:ascii="Times New Roman" w:hAnsi="Times New Roman" w:cs="Times New Roman"/>
          <w:sz w:val="24"/>
          <w:szCs w:val="24"/>
          <w:lang w:val="hu-HU"/>
        </w:rPr>
        <w:t xml:space="preserve"> a táblázatok kigyűjtésére:</w:t>
      </w:r>
    </w:p>
    <w:p w14:paraId="060D163E" w14:textId="5E5B6AC0" w:rsidR="00796F91" w:rsidRDefault="00796F91" w:rsidP="00D26A9F">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5F492192" wp14:editId="1399D81A">
            <wp:extent cx="5543550" cy="4953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495300"/>
                    </a:xfrm>
                    <a:prstGeom prst="rect">
                      <a:avLst/>
                    </a:prstGeom>
                  </pic:spPr>
                </pic:pic>
              </a:graphicData>
            </a:graphic>
          </wp:inline>
        </w:drawing>
      </w:r>
    </w:p>
    <w:p w14:paraId="741B41CE" w14:textId="44937556" w:rsidR="00796F91" w:rsidRDefault="00796F9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 típusa </w:t>
      </w:r>
      <w:proofErr w:type="spellStart"/>
      <w:r>
        <w:rPr>
          <w:rFonts w:ascii="Times New Roman" w:hAnsi="Times New Roman" w:cs="Times New Roman"/>
          <w:sz w:val="24"/>
          <w:szCs w:val="24"/>
          <w:lang w:val="hu-HU"/>
        </w:rPr>
        <w:t>Elements</w:t>
      </w:r>
      <w:proofErr w:type="spellEnd"/>
      <w:r>
        <w:rPr>
          <w:rFonts w:ascii="Times New Roman" w:hAnsi="Times New Roman" w:cs="Times New Roman"/>
          <w:sz w:val="24"/>
          <w:szCs w:val="24"/>
          <w:lang w:val="hu-HU"/>
        </w:rPr>
        <w:t xml:space="preserve">, ami lényegében egy lista, amely szabadon indexelhető. A fenti példát alapul véve, minden egyes eleme </w:t>
      </w:r>
      <w:del w:id="23" w:author="Machalik Károly" w:date="2021-03-30T11:45:00Z">
        <w:r w:rsidDel="004522BC">
          <w:rPr>
            <w:rFonts w:ascii="Times New Roman" w:hAnsi="Times New Roman" w:cs="Times New Roman"/>
            <w:sz w:val="24"/>
            <w:szCs w:val="24"/>
            <w:lang w:val="hu-HU"/>
          </w:rPr>
          <w:delText>a ”tables</w:delText>
        </w:r>
      </w:del>
      <w:ins w:id="24" w:author="Machalik Károly" w:date="2021-03-30T11:45:00Z">
        <w:r w:rsidR="004522BC">
          <w:rPr>
            <w:rFonts w:ascii="Times New Roman" w:hAnsi="Times New Roman" w:cs="Times New Roman"/>
            <w:sz w:val="24"/>
            <w:szCs w:val="24"/>
            <w:lang w:val="hu-HU"/>
          </w:rPr>
          <w:t xml:space="preserve">a” </w:t>
        </w:r>
        <w:proofErr w:type="spellStart"/>
        <w:r w:rsidR="004522BC">
          <w:rPr>
            <w:rFonts w:ascii="Times New Roman" w:hAnsi="Times New Roman" w:cs="Times New Roman"/>
            <w:sz w:val="24"/>
            <w:szCs w:val="24"/>
            <w:lang w:val="hu-HU"/>
          </w:rPr>
          <w:t>tables</w:t>
        </w:r>
      </w:ins>
      <w:proofErr w:type="spellEnd"/>
      <w:r>
        <w:rPr>
          <w:rFonts w:ascii="Times New Roman" w:hAnsi="Times New Roman" w:cs="Times New Roman"/>
          <w:sz w:val="24"/>
          <w:szCs w:val="24"/>
          <w:lang w:val="hu-HU"/>
        </w:rPr>
        <w:t xml:space="preserve">” változónak, egy-egy nyitó és záró </w:t>
      </w:r>
      <w:proofErr w:type="spellStart"/>
      <w:r>
        <w:rPr>
          <w:rFonts w:ascii="Times New Roman" w:hAnsi="Times New Roman" w:cs="Times New Roman"/>
          <w:sz w:val="24"/>
          <w:szCs w:val="24"/>
          <w:lang w:val="hu-HU"/>
        </w:rPr>
        <w:t>table</w:t>
      </w:r>
      <w:proofErr w:type="spellEnd"/>
      <w:r>
        <w:rPr>
          <w:rFonts w:ascii="Times New Roman" w:hAnsi="Times New Roman" w:cs="Times New Roman"/>
          <w:sz w:val="24"/>
          <w:szCs w:val="24"/>
          <w:lang w:val="hu-HU"/>
        </w:rPr>
        <w:t xml:space="preserve"> címke között lévő összes adat, ami jelen esetben egy konkrét táblázat az adott weboldalon.</w:t>
      </w:r>
    </w:p>
    <w:p w14:paraId="0E3AE953" w14:textId="25F3FC93" w:rsidR="001F4ED6" w:rsidRDefault="001F4ED6" w:rsidP="00D26A9F">
      <w:pPr>
        <w:tabs>
          <w:tab w:val="left" w:pos="6804"/>
        </w:tabs>
        <w:spacing w:line="360" w:lineRule="auto"/>
        <w:jc w:val="both"/>
        <w:rPr>
          <w:rFonts w:ascii="Times New Roman" w:hAnsi="Times New Roman" w:cs="Times New Roman"/>
          <w:b/>
          <w:sz w:val="24"/>
          <w:szCs w:val="24"/>
          <w:lang w:val="hu-HU"/>
        </w:rPr>
      </w:pPr>
      <w:r w:rsidRPr="001F4ED6">
        <w:rPr>
          <w:rFonts w:ascii="Times New Roman" w:hAnsi="Times New Roman" w:cs="Times New Roman"/>
          <w:b/>
          <w:sz w:val="24"/>
          <w:szCs w:val="24"/>
          <w:lang w:val="hu-HU"/>
        </w:rPr>
        <w:t>Felépítés:</w:t>
      </w:r>
    </w:p>
    <w:p w14:paraId="1C2D6899" w14:textId="29958839" w:rsidR="001F4ED6" w:rsidRDefault="001F4ED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alapját a már korábban is említett </w:t>
      </w:r>
      <w:proofErr w:type="spellStart"/>
      <w:r>
        <w:rPr>
          <w:rFonts w:ascii="Times New Roman" w:hAnsi="Times New Roman" w:cs="Times New Roman"/>
          <w:sz w:val="24"/>
          <w:szCs w:val="24"/>
          <w:lang w:val="hu-HU"/>
        </w:rPr>
        <w:t>JSoup</w:t>
      </w:r>
      <w:proofErr w:type="spellEnd"/>
      <w:r>
        <w:rPr>
          <w:rFonts w:ascii="Times New Roman" w:hAnsi="Times New Roman" w:cs="Times New Roman"/>
          <w:sz w:val="24"/>
          <w:szCs w:val="24"/>
          <w:lang w:val="hu-HU"/>
        </w:rPr>
        <w:t xml:space="preserve">, illetve a Java </w:t>
      </w:r>
      <w:proofErr w:type="spellStart"/>
      <w:r>
        <w:rPr>
          <w:rFonts w:ascii="Times New Roman" w:hAnsi="Times New Roman" w:cs="Times New Roman"/>
          <w:sz w:val="24"/>
          <w:szCs w:val="24"/>
          <w:lang w:val="hu-HU"/>
        </w:rPr>
        <w:t>Swing</w:t>
      </w:r>
      <w:proofErr w:type="spellEnd"/>
      <w:r>
        <w:rPr>
          <w:rFonts w:ascii="Times New Roman" w:hAnsi="Times New Roman" w:cs="Times New Roman"/>
          <w:sz w:val="24"/>
          <w:szCs w:val="24"/>
          <w:lang w:val="hu-HU"/>
        </w:rPr>
        <w:t xml:space="preserve"> grafikus elemei adták. Először maga a kinézetről szeretnék bővebb leírást adni. </w:t>
      </w:r>
      <w:r w:rsidR="0073702F">
        <w:rPr>
          <w:rFonts w:ascii="Times New Roman" w:hAnsi="Times New Roman" w:cs="Times New Roman"/>
          <w:sz w:val="24"/>
          <w:szCs w:val="24"/>
          <w:lang w:val="hu-HU"/>
        </w:rPr>
        <w:t xml:space="preserve">Az alkalmazás mérete fix 1400 x 250 pixel méretű, azonban ez az indítás után szabadon változtatható. </w:t>
      </w:r>
      <w:r>
        <w:rPr>
          <w:rFonts w:ascii="Times New Roman" w:hAnsi="Times New Roman" w:cs="Times New Roman"/>
          <w:sz w:val="24"/>
          <w:szCs w:val="24"/>
          <w:lang w:val="hu-HU"/>
        </w:rPr>
        <w:t xml:space="preserve">Találhatók a felületen </w:t>
      </w:r>
      <w:proofErr w:type="spellStart"/>
      <w:r>
        <w:rPr>
          <w:rFonts w:ascii="Times New Roman" w:hAnsi="Times New Roman" w:cs="Times New Roman"/>
          <w:sz w:val="24"/>
          <w:szCs w:val="24"/>
          <w:lang w:val="hu-HU"/>
        </w:rPr>
        <w:t>JLabel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JCheckBox</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JTextField</w:t>
      </w:r>
      <w:proofErr w:type="spellEnd"/>
      <w:r>
        <w:rPr>
          <w:rFonts w:ascii="Times New Roman" w:hAnsi="Times New Roman" w:cs="Times New Roman"/>
          <w:sz w:val="24"/>
          <w:szCs w:val="24"/>
          <w:lang w:val="hu-HU"/>
        </w:rPr>
        <w:t xml:space="preserve"> és </w:t>
      </w:r>
      <w:proofErr w:type="spellStart"/>
      <w:r w:rsidR="0073702F">
        <w:rPr>
          <w:rFonts w:ascii="Times New Roman" w:hAnsi="Times New Roman" w:cs="Times New Roman"/>
          <w:sz w:val="24"/>
          <w:szCs w:val="24"/>
          <w:lang w:val="hu-HU"/>
        </w:rPr>
        <w:t>mindeössze</w:t>
      </w:r>
      <w:proofErr w:type="spellEnd"/>
      <w:r w:rsidR="0073702F">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egy darab </w:t>
      </w:r>
      <w:proofErr w:type="spellStart"/>
      <w:r>
        <w:rPr>
          <w:rFonts w:ascii="Times New Roman" w:hAnsi="Times New Roman" w:cs="Times New Roman"/>
          <w:sz w:val="24"/>
          <w:szCs w:val="24"/>
          <w:lang w:val="hu-HU"/>
        </w:rPr>
        <w:t>JButton</w:t>
      </w:r>
      <w:proofErr w:type="spellEnd"/>
      <w:r>
        <w:rPr>
          <w:rFonts w:ascii="Times New Roman" w:hAnsi="Times New Roman" w:cs="Times New Roman"/>
          <w:sz w:val="24"/>
          <w:szCs w:val="24"/>
          <w:lang w:val="hu-HU"/>
        </w:rPr>
        <w:t xml:space="preserve"> </w:t>
      </w:r>
      <w:r w:rsidR="0073702F">
        <w:rPr>
          <w:rFonts w:ascii="Times New Roman" w:hAnsi="Times New Roman" w:cs="Times New Roman"/>
          <w:sz w:val="24"/>
          <w:szCs w:val="24"/>
          <w:lang w:val="hu-HU"/>
        </w:rPr>
        <w:t xml:space="preserve">elem is. Maga az elrendezésnél </w:t>
      </w:r>
      <w:proofErr w:type="spellStart"/>
      <w:r w:rsidR="0073702F">
        <w:rPr>
          <w:rFonts w:ascii="Times New Roman" w:hAnsi="Times New Roman" w:cs="Times New Roman"/>
          <w:sz w:val="24"/>
          <w:szCs w:val="24"/>
          <w:lang w:val="hu-HU"/>
        </w:rPr>
        <w:t>GridBagLayout-ot</w:t>
      </w:r>
      <w:proofErr w:type="spellEnd"/>
      <w:r w:rsidR="0073702F">
        <w:rPr>
          <w:rFonts w:ascii="Times New Roman" w:hAnsi="Times New Roman" w:cs="Times New Roman"/>
          <w:sz w:val="24"/>
          <w:szCs w:val="24"/>
          <w:lang w:val="hu-HU"/>
        </w:rPr>
        <w:t xml:space="preserve"> használtam, ami nagyban elősegítette a táblázatszerű elrendezést az elemeknek. Meg kell adnunk az összes adatot amire a programnak szüksége van (bővebben a felhasználás fejezetben lesz kifejtve), ezek után pedig rá kell kattintanunk a </w:t>
      </w:r>
      <w:proofErr w:type="spellStart"/>
      <w:r w:rsidR="0073702F">
        <w:rPr>
          <w:rFonts w:ascii="Times New Roman" w:hAnsi="Times New Roman" w:cs="Times New Roman"/>
          <w:sz w:val="24"/>
          <w:szCs w:val="24"/>
          <w:lang w:val="hu-HU"/>
        </w:rPr>
        <w:t>Scrape</w:t>
      </w:r>
      <w:proofErr w:type="spellEnd"/>
      <w:r w:rsidR="0073702F">
        <w:rPr>
          <w:rFonts w:ascii="Times New Roman" w:hAnsi="Times New Roman" w:cs="Times New Roman"/>
          <w:sz w:val="24"/>
          <w:szCs w:val="24"/>
          <w:lang w:val="hu-HU"/>
        </w:rPr>
        <w:t xml:space="preserve">! gombra. Amikor megnyomtuk a gombot, akkor kezd el igazán dolgozni a program. Először is egy, a </w:t>
      </w:r>
      <w:proofErr w:type="spellStart"/>
      <w:r w:rsidR="0073702F">
        <w:rPr>
          <w:rFonts w:ascii="Times New Roman" w:hAnsi="Times New Roman" w:cs="Times New Roman"/>
          <w:sz w:val="24"/>
          <w:szCs w:val="24"/>
          <w:lang w:val="hu-HU"/>
        </w:rPr>
        <w:t>JSoup</w:t>
      </w:r>
      <w:proofErr w:type="spellEnd"/>
      <w:r w:rsidR="0073702F">
        <w:rPr>
          <w:rFonts w:ascii="Times New Roman" w:hAnsi="Times New Roman" w:cs="Times New Roman"/>
          <w:sz w:val="24"/>
          <w:szCs w:val="24"/>
          <w:lang w:val="hu-HU"/>
        </w:rPr>
        <w:t xml:space="preserve"> által biztosított </w:t>
      </w:r>
      <w:proofErr w:type="spellStart"/>
      <w:r w:rsidR="0073702F">
        <w:rPr>
          <w:rFonts w:ascii="Times New Roman" w:hAnsi="Times New Roman" w:cs="Times New Roman"/>
          <w:sz w:val="24"/>
          <w:szCs w:val="24"/>
          <w:lang w:val="hu-HU"/>
        </w:rPr>
        <w:t>Connection</w:t>
      </w:r>
      <w:proofErr w:type="spellEnd"/>
      <w:r w:rsidR="0073702F">
        <w:rPr>
          <w:rFonts w:ascii="Times New Roman" w:hAnsi="Times New Roman" w:cs="Times New Roman"/>
          <w:sz w:val="24"/>
          <w:szCs w:val="24"/>
          <w:lang w:val="hu-HU"/>
        </w:rPr>
        <w:t xml:space="preserve"> osztályból hoztam létre egy változót a felhasználó által előre megadott URL címből. </w:t>
      </w:r>
      <w:r w:rsidR="00E9364A">
        <w:rPr>
          <w:rFonts w:ascii="Times New Roman" w:hAnsi="Times New Roman" w:cs="Times New Roman"/>
          <w:sz w:val="24"/>
          <w:szCs w:val="24"/>
          <w:lang w:val="hu-HU"/>
        </w:rPr>
        <w:t xml:space="preserve">Nagyon sok tulajdonságot állítottam be a változó létrehozásakor, hogy a lehető legtöbb hibát kiküszöböljem vele. </w:t>
      </w:r>
      <w:r w:rsidR="00F83070">
        <w:rPr>
          <w:rFonts w:ascii="Times New Roman" w:hAnsi="Times New Roman" w:cs="Times New Roman"/>
          <w:sz w:val="24"/>
          <w:szCs w:val="24"/>
          <w:lang w:val="hu-HU"/>
        </w:rPr>
        <w:t xml:space="preserve">A </w:t>
      </w:r>
      <w:del w:id="25" w:author="Machalik Károly" w:date="2021-03-30T11:45:00Z">
        <w:r w:rsidR="00F83070" w:rsidDel="004522BC">
          <w:rPr>
            <w:rFonts w:ascii="Times New Roman" w:hAnsi="Times New Roman" w:cs="Times New Roman"/>
            <w:sz w:val="24"/>
            <w:szCs w:val="24"/>
            <w:lang w:val="hu-HU"/>
          </w:rPr>
          <w:delText xml:space="preserve">legfontosabbak </w:delText>
        </w:r>
        <w:r w:rsidR="00E9364A" w:rsidDel="004522BC">
          <w:rPr>
            <w:rFonts w:ascii="Times New Roman" w:hAnsi="Times New Roman" w:cs="Times New Roman"/>
            <w:sz w:val="24"/>
            <w:szCs w:val="24"/>
            <w:lang w:val="hu-HU"/>
          </w:rPr>
          <w:delText xml:space="preserve"> a</w:delText>
        </w:r>
      </w:del>
      <w:ins w:id="26" w:author="Machalik Károly" w:date="2021-03-30T11:45:00Z">
        <w:r w:rsidR="004522BC">
          <w:rPr>
            <w:rFonts w:ascii="Times New Roman" w:hAnsi="Times New Roman" w:cs="Times New Roman"/>
            <w:sz w:val="24"/>
            <w:szCs w:val="24"/>
            <w:lang w:val="hu-HU"/>
          </w:rPr>
          <w:t>legfontosabbak a</w:t>
        </w:r>
      </w:ins>
      <w:r w:rsidR="00E9364A">
        <w:rPr>
          <w:rFonts w:ascii="Times New Roman" w:hAnsi="Times New Roman" w:cs="Times New Roman"/>
          <w:sz w:val="24"/>
          <w:szCs w:val="24"/>
          <w:lang w:val="hu-HU"/>
        </w:rPr>
        <w:t xml:space="preserve"> következők voltak:</w:t>
      </w:r>
    </w:p>
    <w:p w14:paraId="41622D84" w14:textId="77777777" w:rsidR="00C85758"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ignoreContentType</w:t>
      </w:r>
      <w:proofErr w:type="spellEnd"/>
      <w:r w:rsidRPr="00784CD0">
        <w:rPr>
          <w:rFonts w:ascii="Times New Roman" w:hAnsi="Times New Roman" w:cs="Times New Roman"/>
          <w:b/>
          <w:sz w:val="24"/>
          <w:szCs w:val="24"/>
          <w:lang w:val="hu-HU"/>
        </w:rPr>
        <w:t>:</w:t>
      </w:r>
    </w:p>
    <w:p w14:paraId="4C839113" w14:textId="1DEDA867" w:rsidR="00E9364A" w:rsidRDefault="00784CD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Igaz-</w:t>
      </w:r>
      <w:proofErr w:type="spellStart"/>
      <w:r>
        <w:rPr>
          <w:rFonts w:ascii="Times New Roman" w:hAnsi="Times New Roman" w:cs="Times New Roman"/>
          <w:sz w:val="24"/>
          <w:szCs w:val="24"/>
          <w:lang w:val="hu-HU"/>
        </w:rPr>
        <w:t>ra</w:t>
      </w:r>
      <w:proofErr w:type="spellEnd"/>
      <w:r>
        <w:rPr>
          <w:rFonts w:ascii="Times New Roman" w:hAnsi="Times New Roman" w:cs="Times New Roman"/>
          <w:sz w:val="24"/>
          <w:szCs w:val="24"/>
          <w:lang w:val="hu-HU"/>
        </w:rPr>
        <w:t xml:space="preserve"> van állítva ez a tulajdonság, és ebben az esetben a</w:t>
      </w:r>
      <w:r w:rsidR="00E9364A" w:rsidRPr="00E9364A">
        <w:rPr>
          <w:rFonts w:ascii="Times New Roman" w:hAnsi="Times New Roman" w:cs="Times New Roman"/>
          <w:sz w:val="24"/>
          <w:szCs w:val="24"/>
          <w:lang w:val="hu-HU"/>
        </w:rPr>
        <w:t xml:space="preserve"> válasz elemzésekor figyelmen kívül hagyj</w:t>
      </w:r>
      <w:r>
        <w:rPr>
          <w:rFonts w:ascii="Times New Roman" w:hAnsi="Times New Roman" w:cs="Times New Roman"/>
          <w:sz w:val="24"/>
          <w:szCs w:val="24"/>
          <w:lang w:val="hu-HU"/>
        </w:rPr>
        <w:t xml:space="preserve">a a dokumentum Tartalom-típusát. Ezzel tulajdonképpen bármilyen típusú dokumentumhoz tudunk </w:t>
      </w:r>
      <w:proofErr w:type="spellStart"/>
      <w:r>
        <w:rPr>
          <w:rFonts w:ascii="Times New Roman" w:hAnsi="Times New Roman" w:cs="Times New Roman"/>
          <w:sz w:val="24"/>
          <w:szCs w:val="24"/>
          <w:lang w:val="hu-HU"/>
        </w:rPr>
        <w:t>csatlakoznni</w:t>
      </w:r>
      <w:proofErr w:type="spellEnd"/>
      <w:r>
        <w:rPr>
          <w:rFonts w:ascii="Times New Roman" w:hAnsi="Times New Roman" w:cs="Times New Roman"/>
          <w:sz w:val="24"/>
          <w:szCs w:val="24"/>
          <w:lang w:val="hu-HU"/>
        </w:rPr>
        <w:t>.</w:t>
      </w:r>
    </w:p>
    <w:p w14:paraId="2EF6B1B1" w14:textId="77777777" w:rsidR="00C85758"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userAgent</w:t>
      </w:r>
      <w:proofErr w:type="spellEnd"/>
      <w:r w:rsidRPr="00784CD0">
        <w:rPr>
          <w:rFonts w:ascii="Times New Roman" w:hAnsi="Times New Roman" w:cs="Times New Roman"/>
          <w:b/>
          <w:sz w:val="24"/>
          <w:szCs w:val="24"/>
          <w:lang w:val="hu-HU"/>
        </w:rPr>
        <w:t>:</w:t>
      </w:r>
    </w:p>
    <w:p w14:paraId="48657390" w14:textId="7787C753" w:rsidR="00E9364A" w:rsidRDefault="00784CD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Ezzel a tulajdonsággal meg lehet adni, hogy milyen típusú böngészőként kezelje a kérést a szerver. Ez azért fontos, mert előfordulhat olyan eset is, amikor két különböző </w:t>
      </w:r>
      <w:proofErr w:type="spellStart"/>
      <w:r>
        <w:rPr>
          <w:rFonts w:ascii="Times New Roman" w:hAnsi="Times New Roman" w:cs="Times New Roman"/>
          <w:sz w:val="24"/>
          <w:szCs w:val="24"/>
          <w:lang w:val="hu-HU"/>
        </w:rPr>
        <w:t>böngészzőben</w:t>
      </w:r>
      <w:proofErr w:type="spellEnd"/>
      <w:r>
        <w:rPr>
          <w:rFonts w:ascii="Times New Roman" w:hAnsi="Times New Roman" w:cs="Times New Roman"/>
          <w:sz w:val="24"/>
          <w:szCs w:val="24"/>
          <w:lang w:val="hu-HU"/>
        </w:rPr>
        <w:t xml:space="preserve"> ugyan az a weboldal kétféleképpen jelenik meg, illetve az is előfordulhat, hogy az adott weblap egyáltalán nem jelenik meg, mivel az adott böngésző nem támogatott. Ezt a tulajdonságot én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webböngészőre állítottam, hiszen ez eléggé elterjedt az egész világon és a legtöbb weboldal támogatja is.</w:t>
      </w:r>
    </w:p>
    <w:p w14:paraId="0BD951FF"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referrer</w:t>
      </w:r>
      <w:proofErr w:type="spellEnd"/>
      <w:r w:rsidRPr="00784CD0">
        <w:rPr>
          <w:rFonts w:ascii="Times New Roman" w:hAnsi="Times New Roman" w:cs="Times New Roman"/>
          <w:b/>
          <w:sz w:val="24"/>
          <w:szCs w:val="24"/>
          <w:lang w:val="hu-HU"/>
        </w:rPr>
        <w:t>:</w:t>
      </w:r>
    </w:p>
    <w:p w14:paraId="4F4C1EBD" w14:textId="7170B4E9" w:rsidR="00E9364A" w:rsidRPr="002E7E34" w:rsidRDefault="002E7E34"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Ezzel a tulajdonsággal azt lehet megadni, hogy a kérés melyik oldalról érkezett. Ezt a tulajdonságot a ”</w:t>
      </w:r>
      <w:r w:rsidRPr="002E7E34">
        <w:t xml:space="preserve"> </w:t>
      </w:r>
      <w:r>
        <w:rPr>
          <w:rFonts w:ascii="Times New Roman" w:hAnsi="Times New Roman" w:cs="Times New Roman"/>
          <w:sz w:val="24"/>
          <w:szCs w:val="24"/>
          <w:lang w:val="hu-HU"/>
        </w:rPr>
        <w:t>http://www.google.com”-ra állítottam, mivel ez a weboldal elég széles körben ismert és nagyon kicsi rá az esélye, hogy valamelyik oldal ne engedélyezné ennek az oldalnak a hozzáférést.</w:t>
      </w:r>
    </w:p>
    <w:p w14:paraId="5B1D7ABA"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timeout</w:t>
      </w:r>
      <w:proofErr w:type="spellEnd"/>
      <w:r w:rsidRPr="00784CD0">
        <w:rPr>
          <w:rFonts w:ascii="Times New Roman" w:hAnsi="Times New Roman" w:cs="Times New Roman"/>
          <w:b/>
          <w:sz w:val="24"/>
          <w:szCs w:val="24"/>
          <w:lang w:val="hu-HU"/>
        </w:rPr>
        <w:t>:</w:t>
      </w:r>
    </w:p>
    <w:p w14:paraId="0323E76F" w14:textId="1E631B5D" w:rsidR="00E9364A" w:rsidRPr="002E7E34" w:rsidRDefault="002E7E34"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tulajdonságot arra használható, hogy megadjuk a </w:t>
      </w:r>
      <w:proofErr w:type="spellStart"/>
      <w:r>
        <w:rPr>
          <w:rFonts w:ascii="Times New Roman" w:hAnsi="Times New Roman" w:cs="Times New Roman"/>
          <w:sz w:val="24"/>
          <w:szCs w:val="24"/>
          <w:lang w:val="hu-HU"/>
        </w:rPr>
        <w:t>timeout</w:t>
      </w:r>
      <w:proofErr w:type="spellEnd"/>
      <w:r>
        <w:rPr>
          <w:rFonts w:ascii="Times New Roman" w:hAnsi="Times New Roman" w:cs="Times New Roman"/>
          <w:sz w:val="24"/>
          <w:szCs w:val="24"/>
          <w:lang w:val="hu-HU"/>
        </w:rPr>
        <w:t xml:space="preserve"> értéket és amennyiben a paraméterben megadott értéknél tovább tart az oldal lekérése, akkor megszakad a lekérés és nem a teljes </w:t>
      </w:r>
      <w:proofErr w:type="spellStart"/>
      <w:r>
        <w:rPr>
          <w:rFonts w:ascii="Times New Roman" w:hAnsi="Times New Roman" w:cs="Times New Roman"/>
          <w:sz w:val="24"/>
          <w:szCs w:val="24"/>
          <w:lang w:val="hu-HU"/>
        </w:rPr>
        <w:t>html</w:t>
      </w:r>
      <w:proofErr w:type="spellEnd"/>
      <w:r>
        <w:rPr>
          <w:rFonts w:ascii="Times New Roman" w:hAnsi="Times New Roman" w:cs="Times New Roman"/>
          <w:sz w:val="24"/>
          <w:szCs w:val="24"/>
          <w:lang w:val="hu-HU"/>
        </w:rPr>
        <w:t xml:space="preserve"> oldalt kapjuk meg. A paraméterben megadott érték milliszekundumban értendő. Ezt a tulajdonságot 0 paraméterrel állítottam be, ami azt jelenti, hogy nincsen </w:t>
      </w:r>
      <w:proofErr w:type="spellStart"/>
      <w:r>
        <w:rPr>
          <w:rFonts w:ascii="Times New Roman" w:hAnsi="Times New Roman" w:cs="Times New Roman"/>
          <w:sz w:val="24"/>
          <w:szCs w:val="24"/>
          <w:lang w:val="hu-HU"/>
        </w:rPr>
        <w:t>timeout</w:t>
      </w:r>
      <w:proofErr w:type="spellEnd"/>
      <w:r>
        <w:rPr>
          <w:rFonts w:ascii="Times New Roman" w:hAnsi="Times New Roman" w:cs="Times New Roman"/>
          <w:sz w:val="24"/>
          <w:szCs w:val="24"/>
          <w:lang w:val="hu-HU"/>
        </w:rPr>
        <w:t xml:space="preserve"> érték, vagyis bármilyen nagy lehet az adott oldal, mindenképpen megkapjuk a teljes forrást. Személyes tapasztalatom miatt adtam hozzá, mivel volt egy olyan eset az alkalmazás tesztelése során, hogy próbáltam kigyűjteni az összes táblázatot az oldalról, viszont néhány sor mindig lemaradt a végéről és nem értettem miért. Végül kiderült, hogy </w:t>
      </w:r>
      <w:r w:rsidR="0066796B">
        <w:rPr>
          <w:rFonts w:ascii="Times New Roman" w:hAnsi="Times New Roman" w:cs="Times New Roman"/>
          <w:sz w:val="24"/>
          <w:szCs w:val="24"/>
          <w:lang w:val="hu-HU"/>
        </w:rPr>
        <w:t xml:space="preserve">Túl nagy volt az oldal és </w:t>
      </w:r>
      <w:proofErr w:type="spellStart"/>
      <w:r w:rsidR="0066796B">
        <w:rPr>
          <w:rFonts w:ascii="Times New Roman" w:hAnsi="Times New Roman" w:cs="Times New Roman"/>
          <w:sz w:val="24"/>
          <w:szCs w:val="24"/>
          <w:lang w:val="hu-HU"/>
        </w:rPr>
        <w:t>timeout</w:t>
      </w:r>
      <w:proofErr w:type="spellEnd"/>
      <w:r w:rsidR="0066796B">
        <w:rPr>
          <w:rFonts w:ascii="Times New Roman" w:hAnsi="Times New Roman" w:cs="Times New Roman"/>
          <w:sz w:val="24"/>
          <w:szCs w:val="24"/>
          <w:lang w:val="hu-HU"/>
        </w:rPr>
        <w:t xml:space="preserve"> hiba miatt nem jutottam hozzá az teljes méretéhez.</w:t>
      </w:r>
    </w:p>
    <w:p w14:paraId="7E13D93A"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maxBodySize</w:t>
      </w:r>
      <w:proofErr w:type="spellEnd"/>
      <w:r w:rsidRPr="00784CD0">
        <w:rPr>
          <w:rFonts w:ascii="Times New Roman" w:hAnsi="Times New Roman" w:cs="Times New Roman"/>
          <w:b/>
          <w:sz w:val="24"/>
          <w:szCs w:val="24"/>
          <w:lang w:val="hu-HU"/>
        </w:rPr>
        <w:t>:</w:t>
      </w:r>
    </w:p>
    <w:p w14:paraId="44834007" w14:textId="11297255" w:rsidR="00E9364A" w:rsidRPr="00D962CC" w:rsidRDefault="00D962CC"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Ezzel a tulajdonsággal megadható, hogy maximum milyen nagy weboldalhoz tudjunk hozzáférni. Alapbeállításként ez az érték egy megabájt. Ugyancsak az alkalmazás tesztelése kapcsán jött elő a probléma, hogy nem a teljes </w:t>
      </w:r>
      <w:proofErr w:type="spellStart"/>
      <w:r>
        <w:rPr>
          <w:rFonts w:ascii="Times New Roman" w:hAnsi="Times New Roman" w:cs="Times New Roman"/>
          <w:sz w:val="24"/>
          <w:szCs w:val="24"/>
          <w:lang w:val="hu-HU"/>
        </w:rPr>
        <w:t>html</w:t>
      </w:r>
      <w:proofErr w:type="spellEnd"/>
      <w:r>
        <w:rPr>
          <w:rFonts w:ascii="Times New Roman" w:hAnsi="Times New Roman" w:cs="Times New Roman"/>
          <w:sz w:val="24"/>
          <w:szCs w:val="24"/>
          <w:lang w:val="hu-HU"/>
        </w:rPr>
        <w:t xml:space="preserve"> forrást sikerült kinyerni. Éppen ezért ezt a tulajdonságot 0 </w:t>
      </w:r>
      <w:r>
        <w:rPr>
          <w:rFonts w:ascii="Times New Roman" w:hAnsi="Times New Roman" w:cs="Times New Roman"/>
          <w:sz w:val="24"/>
          <w:szCs w:val="24"/>
          <w:lang w:val="hu-HU"/>
        </w:rPr>
        <w:lastRenderedPageBreak/>
        <w:t>paraméterrel állítottam be, ebben az esetben nincsen limitálva a méret és bármekkora oldalhoz hozzá lehet férni.</w:t>
      </w:r>
    </w:p>
    <w:p w14:paraId="401ADC2E" w14:textId="77777777" w:rsidR="00C85758"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execute</w:t>
      </w:r>
      <w:proofErr w:type="spellEnd"/>
      <w:r w:rsidRPr="00784CD0">
        <w:rPr>
          <w:rFonts w:ascii="Times New Roman" w:hAnsi="Times New Roman" w:cs="Times New Roman"/>
          <w:b/>
          <w:sz w:val="24"/>
          <w:szCs w:val="24"/>
          <w:lang w:val="hu-HU"/>
        </w:rPr>
        <w:t>:</w:t>
      </w:r>
    </w:p>
    <w:p w14:paraId="6D08A6A6" w14:textId="505AA28D" w:rsidR="00E9364A" w:rsidRDefault="00D962CC" w:rsidP="00D26A9F">
      <w:pPr>
        <w:tabs>
          <w:tab w:val="left" w:pos="6804"/>
        </w:tabs>
        <w:spacing w:line="360" w:lineRule="auto"/>
        <w:jc w:val="both"/>
        <w:rPr>
          <w:rFonts w:ascii="Times New Roman" w:hAnsi="Times New Roman" w:cs="Times New Roman"/>
          <w:sz w:val="24"/>
          <w:szCs w:val="24"/>
          <w:lang w:val="hu-HU"/>
        </w:rPr>
      </w:pPr>
      <w:r w:rsidRPr="00D962CC">
        <w:rPr>
          <w:rFonts w:ascii="Times New Roman" w:hAnsi="Times New Roman" w:cs="Times New Roman"/>
          <w:sz w:val="24"/>
          <w:szCs w:val="24"/>
          <w:lang w:val="hu-HU"/>
        </w:rPr>
        <w:t>Ez a tulajdonság az utolsó</w:t>
      </w:r>
      <w:r>
        <w:rPr>
          <w:rFonts w:ascii="Times New Roman" w:hAnsi="Times New Roman" w:cs="Times New Roman"/>
          <w:sz w:val="24"/>
          <w:szCs w:val="24"/>
          <w:lang w:val="hu-HU"/>
        </w:rPr>
        <w:t>, hiszen ezzel tudjuk végrehajtani az általunk indított kérést a fentebb beállított tulajdonságokkal együtt.</w:t>
      </w:r>
    </w:p>
    <w:p w14:paraId="7B30732A" w14:textId="6C45E953" w:rsidR="00E9364A" w:rsidRDefault="00D962CC"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Egy másik, szöveges változóban eltárolom a felhasználó által megadott elérési útvonalat</w:t>
      </w:r>
      <w:r w:rsidR="00AC7800">
        <w:rPr>
          <w:rFonts w:ascii="Times New Roman" w:hAnsi="Times New Roman" w:cs="Times New Roman"/>
          <w:sz w:val="24"/>
          <w:szCs w:val="24"/>
          <w:lang w:val="hu-HU"/>
        </w:rPr>
        <w:t>, ám előtte a ”\” jelet ki kell cserélnem ”\\” jelre, hiszen így tudja helyesen értelmezni a kódot. Ez egy úgynevezett feloldójel, ami egy karakterláncban azt jelöli, hogy a következő karaktert másképp kell értelmezni, mint alapesetben.</w:t>
      </w:r>
      <w:r w:rsidR="00DD5781">
        <w:rPr>
          <w:rFonts w:ascii="Times New Roman" w:hAnsi="Times New Roman" w:cs="Times New Roman"/>
          <w:sz w:val="24"/>
          <w:szCs w:val="24"/>
          <w:lang w:val="hu-HU"/>
        </w:rPr>
        <w:t xml:space="preserve"> Az utolsó közös </w:t>
      </w:r>
      <w:del w:id="27" w:author="Machalik Károly" w:date="2021-03-30T11:45:00Z">
        <w:r w:rsidR="00DD5781" w:rsidDel="004522BC">
          <w:rPr>
            <w:rFonts w:ascii="Times New Roman" w:hAnsi="Times New Roman" w:cs="Times New Roman"/>
            <w:sz w:val="24"/>
            <w:szCs w:val="24"/>
            <w:lang w:val="hu-HU"/>
          </w:rPr>
          <w:delText>programrész</w:delText>
        </w:r>
      </w:del>
      <w:ins w:id="28" w:author="Machalik Károly" w:date="2021-03-30T11:45:00Z">
        <w:r w:rsidR="004522BC">
          <w:rPr>
            <w:rFonts w:ascii="Times New Roman" w:hAnsi="Times New Roman" w:cs="Times New Roman"/>
            <w:sz w:val="24"/>
            <w:szCs w:val="24"/>
            <w:lang w:val="hu-HU"/>
          </w:rPr>
          <w:t>programrész,</w:t>
        </w:r>
      </w:ins>
      <w:r w:rsidR="00DD5781">
        <w:rPr>
          <w:rFonts w:ascii="Times New Roman" w:hAnsi="Times New Roman" w:cs="Times New Roman"/>
          <w:sz w:val="24"/>
          <w:szCs w:val="24"/>
          <w:lang w:val="hu-HU"/>
        </w:rPr>
        <w:t xml:space="preserve"> amit az összes funkció használ az alkalmazásban az</w:t>
      </w:r>
      <w:del w:id="29" w:author="Machalik Károly" w:date="2021-03-30T12:04:00Z">
        <w:r w:rsidR="00DD5781" w:rsidDel="004522BC">
          <w:rPr>
            <w:rFonts w:ascii="Times New Roman" w:hAnsi="Times New Roman" w:cs="Times New Roman"/>
            <w:sz w:val="24"/>
            <w:szCs w:val="24"/>
            <w:lang w:val="hu-HU"/>
          </w:rPr>
          <w:delText>,</w:delText>
        </w:r>
      </w:del>
      <w:r w:rsidR="00DD5781">
        <w:rPr>
          <w:rFonts w:ascii="Times New Roman" w:hAnsi="Times New Roman" w:cs="Times New Roman"/>
          <w:sz w:val="24"/>
          <w:szCs w:val="24"/>
          <w:lang w:val="hu-HU"/>
        </w:rPr>
        <w:t xml:space="preserve"> az</w:t>
      </w:r>
      <w:ins w:id="30" w:author="Machalik Károly" w:date="2021-03-30T12:05:00Z">
        <w:r w:rsidR="00746A90">
          <w:rPr>
            <w:rFonts w:ascii="Times New Roman" w:hAnsi="Times New Roman" w:cs="Times New Roman"/>
            <w:sz w:val="24"/>
            <w:szCs w:val="24"/>
            <w:lang w:val="hu-HU"/>
          </w:rPr>
          <w:t>,</w:t>
        </w:r>
      </w:ins>
      <w:r w:rsidR="00DD5781">
        <w:rPr>
          <w:rFonts w:ascii="Times New Roman" w:hAnsi="Times New Roman" w:cs="Times New Roman"/>
          <w:sz w:val="24"/>
          <w:szCs w:val="24"/>
          <w:lang w:val="hu-HU"/>
        </w:rPr>
        <w:t xml:space="preserve"> hogy egy </w:t>
      </w:r>
      <w:proofErr w:type="spellStart"/>
      <w:r w:rsidR="00DD5781">
        <w:rPr>
          <w:rFonts w:ascii="Times New Roman" w:hAnsi="Times New Roman" w:cs="Times New Roman"/>
          <w:sz w:val="24"/>
          <w:szCs w:val="24"/>
          <w:lang w:val="hu-HU"/>
        </w:rPr>
        <w:t>Document</w:t>
      </w:r>
      <w:proofErr w:type="spellEnd"/>
      <w:r w:rsidR="00DD5781">
        <w:rPr>
          <w:rFonts w:ascii="Times New Roman" w:hAnsi="Times New Roman" w:cs="Times New Roman"/>
          <w:sz w:val="24"/>
          <w:szCs w:val="24"/>
          <w:lang w:val="hu-HU"/>
        </w:rPr>
        <w:t xml:space="preserve"> típusú változóba át kell adni a korábban létrehozott </w:t>
      </w:r>
      <w:proofErr w:type="spellStart"/>
      <w:r w:rsidR="00DD5781">
        <w:rPr>
          <w:rFonts w:ascii="Times New Roman" w:hAnsi="Times New Roman" w:cs="Times New Roman"/>
          <w:sz w:val="24"/>
          <w:szCs w:val="24"/>
          <w:lang w:val="hu-HU"/>
        </w:rPr>
        <w:t>html</w:t>
      </w:r>
      <w:proofErr w:type="spellEnd"/>
      <w:r w:rsidR="00DD5781">
        <w:rPr>
          <w:rFonts w:ascii="Times New Roman" w:hAnsi="Times New Roman" w:cs="Times New Roman"/>
          <w:sz w:val="24"/>
          <w:szCs w:val="24"/>
          <w:lang w:val="hu-HU"/>
        </w:rPr>
        <w:t xml:space="preserve"> kapcsolatot, hogy megfelelő típusban legyen eltárolva és később felhasználható legyen.</w:t>
      </w:r>
    </w:p>
    <w:p w14:paraId="5C4F1A87" w14:textId="270E80A3" w:rsidR="00DD5781" w:rsidRDefault="00DD578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következőkben a programkódszinten való megvalósításról szeretnék részletesebb leírást adni külön-külön minden egyes funkciót tekintve, hogy melyiknél milyen eljárást használtam, illetve milyen nehézségekkel kerültem szembe a fejlesztés során.</w:t>
      </w:r>
    </w:p>
    <w:p w14:paraId="0B8DE14D" w14:textId="1EC3ABD9"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Email címek kinyerése:</w:t>
      </w:r>
    </w:p>
    <w:p w14:paraId="53A45E0D" w14:textId="1EFDD023" w:rsidR="00EC5163" w:rsidRPr="00EC5163" w:rsidRDefault="00EC5163" w:rsidP="00DD5781">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w:t>
      </w:r>
      <w:del w:id="31" w:author="Machalik Károly" w:date="2021-03-30T12:08:00Z">
        <w:r w:rsidDel="00746A90">
          <w:rPr>
            <w:rFonts w:ascii="Times New Roman" w:hAnsi="Times New Roman" w:cs="Times New Roman"/>
            <w:sz w:val="24"/>
            <w:szCs w:val="24"/>
            <w:lang w:val="hu-HU"/>
          </w:rPr>
          <w:delText>funkció</w:delText>
        </w:r>
      </w:del>
      <w:ins w:id="32" w:author="Machalik Károly" w:date="2021-03-30T12:08:00Z">
        <w:r w:rsidR="00746A90">
          <w:rPr>
            <w:rFonts w:ascii="Times New Roman" w:hAnsi="Times New Roman" w:cs="Times New Roman"/>
            <w:sz w:val="24"/>
            <w:szCs w:val="24"/>
            <w:lang w:val="hu-HU"/>
          </w:rPr>
          <w:t>funkció,</w:t>
        </w:r>
      </w:ins>
      <w:r>
        <w:rPr>
          <w:rFonts w:ascii="Times New Roman" w:hAnsi="Times New Roman" w:cs="Times New Roman"/>
          <w:sz w:val="24"/>
          <w:szCs w:val="24"/>
          <w:lang w:val="hu-HU"/>
        </w:rPr>
        <w:t xml:space="preserve"> ami implementálásra került az az email címek kinyerése volt. </w:t>
      </w:r>
      <w:r w:rsidR="00A263ED">
        <w:rPr>
          <w:rFonts w:ascii="Times New Roman" w:hAnsi="Times New Roman" w:cs="Times New Roman"/>
          <w:sz w:val="24"/>
          <w:szCs w:val="24"/>
          <w:lang w:val="hu-HU"/>
        </w:rPr>
        <w:t xml:space="preserve">Sokat keresgéltem az interneten, hogy hogyan is lehetne felismerni az emailcímeket egy egyszerű szövegben. Nem igazán találtam teljesen megfelelő megoldást jó darabig, míg egyszer eszembe jutott, hogy talán mintaillesztéssel megvalósítható lehet. Sokat olvastam a reguláris kifejezésekről, hogyan is működnek pontosan a gyakorlatban. Végül kiderült, hogy nem is olyan bonyolult a használata amilyennek tűnt először. Sokféle mintát </w:t>
      </w:r>
      <w:r w:rsidR="00ED530D">
        <w:rPr>
          <w:rFonts w:ascii="Times New Roman" w:hAnsi="Times New Roman" w:cs="Times New Roman"/>
          <w:sz w:val="24"/>
          <w:szCs w:val="24"/>
          <w:lang w:val="hu-HU"/>
        </w:rPr>
        <w:t>próbáltam ki</w:t>
      </w:r>
      <w:r w:rsidR="00A263ED">
        <w:rPr>
          <w:rFonts w:ascii="Times New Roman" w:hAnsi="Times New Roman" w:cs="Times New Roman"/>
          <w:sz w:val="24"/>
          <w:szCs w:val="24"/>
          <w:lang w:val="hu-HU"/>
        </w:rPr>
        <w:t xml:space="preserve"> nagyon sok weboldalon</w:t>
      </w:r>
      <w:r w:rsidR="00ED530D">
        <w:rPr>
          <w:rFonts w:ascii="Times New Roman" w:hAnsi="Times New Roman" w:cs="Times New Roman"/>
          <w:sz w:val="24"/>
          <w:szCs w:val="24"/>
          <w:lang w:val="hu-HU"/>
        </w:rPr>
        <w:t>,</w:t>
      </w:r>
      <w:r w:rsidR="00A263ED">
        <w:rPr>
          <w:rFonts w:ascii="Times New Roman" w:hAnsi="Times New Roman" w:cs="Times New Roman"/>
          <w:sz w:val="24"/>
          <w:szCs w:val="24"/>
          <w:lang w:val="hu-HU"/>
        </w:rPr>
        <w:t xml:space="preserve"> míg végül megtaláltam az ideális mintát.</w:t>
      </w:r>
      <w:r w:rsidR="00ED530D">
        <w:rPr>
          <w:rFonts w:ascii="Times New Roman" w:hAnsi="Times New Roman" w:cs="Times New Roman"/>
          <w:sz w:val="24"/>
          <w:szCs w:val="24"/>
          <w:lang w:val="hu-HU"/>
        </w:rPr>
        <w:t xml:space="preserve"> Ez lett az a minta: </w:t>
      </w:r>
      <w:r w:rsidR="00ED530D" w:rsidRPr="00ED530D">
        <w:rPr>
          <w:rFonts w:ascii="Times New Roman" w:hAnsi="Times New Roman" w:cs="Times New Roman"/>
          <w:sz w:val="24"/>
          <w:szCs w:val="24"/>
          <w:lang w:val="hu-HU"/>
        </w:rPr>
        <w:t>"\\b[A-Z0-9._%+</w:t>
      </w:r>
      <w:proofErr w:type="gramStart"/>
      <w:r w:rsidR="00ED530D" w:rsidRPr="00ED530D">
        <w:rPr>
          <w:rFonts w:ascii="Times New Roman" w:hAnsi="Times New Roman" w:cs="Times New Roman"/>
          <w:sz w:val="24"/>
          <w:szCs w:val="24"/>
          <w:lang w:val="hu-HU"/>
        </w:rPr>
        <w:t>-]+</w:t>
      </w:r>
      <w:proofErr w:type="gramEnd"/>
      <w:r w:rsidR="00ED530D" w:rsidRPr="00ED530D">
        <w:rPr>
          <w:rFonts w:ascii="Times New Roman" w:hAnsi="Times New Roman" w:cs="Times New Roman"/>
          <w:sz w:val="24"/>
          <w:szCs w:val="24"/>
          <w:lang w:val="hu-HU"/>
        </w:rPr>
        <w:t>@[A-Z0-9.-]+\\.[A-Z]{2,4}\\b"</w:t>
      </w:r>
      <w:r w:rsidR="00ED530D">
        <w:rPr>
          <w:rFonts w:ascii="Times New Roman" w:hAnsi="Times New Roman" w:cs="Times New Roman"/>
          <w:sz w:val="24"/>
          <w:szCs w:val="24"/>
          <w:lang w:val="hu-HU"/>
        </w:rPr>
        <w:t>. Ezt a mintát felhasználva elmentettem egy listába</w:t>
      </w:r>
      <w:del w:id="33" w:author="Machalik Károly" w:date="2021-03-30T12:09:00Z">
        <w:r w:rsidR="00ED530D" w:rsidDel="00746A90">
          <w:rPr>
            <w:rFonts w:ascii="Times New Roman" w:hAnsi="Times New Roman" w:cs="Times New Roman"/>
            <w:sz w:val="24"/>
            <w:szCs w:val="24"/>
            <w:lang w:val="hu-HU"/>
          </w:rPr>
          <w:delText>n</w:delText>
        </w:r>
      </w:del>
      <w:r w:rsidR="00ED530D">
        <w:rPr>
          <w:rFonts w:ascii="Times New Roman" w:hAnsi="Times New Roman" w:cs="Times New Roman"/>
          <w:sz w:val="24"/>
          <w:szCs w:val="24"/>
          <w:lang w:val="hu-HU"/>
        </w:rPr>
        <w:t xml:space="preserve"> az összes találatot</w:t>
      </w:r>
      <w:ins w:id="34" w:author="Machalik Károly" w:date="2021-03-30T12:09:00Z">
        <w:r w:rsidR="00746A90">
          <w:rPr>
            <w:rFonts w:ascii="Times New Roman" w:hAnsi="Times New Roman" w:cs="Times New Roman"/>
            <w:sz w:val="24"/>
            <w:szCs w:val="24"/>
            <w:lang w:val="hu-HU"/>
          </w:rPr>
          <w:t>,</w:t>
        </w:r>
      </w:ins>
      <w:r w:rsidR="00ED530D">
        <w:rPr>
          <w:rFonts w:ascii="Times New Roman" w:hAnsi="Times New Roman" w:cs="Times New Roman"/>
          <w:sz w:val="24"/>
          <w:szCs w:val="24"/>
          <w:lang w:val="hu-HU"/>
        </w:rPr>
        <w:t xml:space="preserve"> amit a reguláris kifejezéssel megtalált a program. Azonban ez nem adott teljesen jó megoldás, mivel nagyon nehéz olyan mintát létrehozni</w:t>
      </w:r>
      <w:ins w:id="35" w:author="Machalik Károly" w:date="2021-03-30T12:10:00Z">
        <w:r w:rsidR="00746A90">
          <w:rPr>
            <w:rFonts w:ascii="Times New Roman" w:hAnsi="Times New Roman" w:cs="Times New Roman"/>
            <w:sz w:val="24"/>
            <w:szCs w:val="24"/>
            <w:lang w:val="hu-HU"/>
          </w:rPr>
          <w:t>,</w:t>
        </w:r>
      </w:ins>
      <w:r w:rsidR="00ED530D">
        <w:rPr>
          <w:rFonts w:ascii="Times New Roman" w:hAnsi="Times New Roman" w:cs="Times New Roman"/>
          <w:sz w:val="24"/>
          <w:szCs w:val="24"/>
          <w:lang w:val="hu-HU"/>
        </w:rPr>
        <w:t xml:space="preserve"> ami kimondottam csak az email címeket találja meg, hiszen nagyon sok kikötés létezik az email címek szintaxisára vonatkozóan, hogy mi is számít</w:t>
      </w:r>
      <w:ins w:id="36" w:author="Machalik Károly" w:date="2021-03-30T12:10:00Z">
        <w:r w:rsidR="00746A90">
          <w:rPr>
            <w:rFonts w:ascii="Times New Roman" w:hAnsi="Times New Roman" w:cs="Times New Roman"/>
            <w:sz w:val="24"/>
            <w:szCs w:val="24"/>
            <w:lang w:val="hu-HU"/>
          </w:rPr>
          <w:t xml:space="preserve"> </w:t>
        </w:r>
      </w:ins>
      <w:del w:id="37" w:author="Machalik Károly" w:date="2021-03-30T12:09:00Z">
        <w:r w:rsidR="00ED530D" w:rsidDel="00746A90">
          <w:rPr>
            <w:rFonts w:ascii="Times New Roman" w:hAnsi="Times New Roman" w:cs="Times New Roman"/>
            <w:sz w:val="24"/>
            <w:szCs w:val="24"/>
            <w:lang w:val="hu-HU"/>
          </w:rPr>
          <w:delText xml:space="preserve"> </w:delText>
        </w:r>
      </w:del>
      <w:r w:rsidR="00ED530D">
        <w:rPr>
          <w:rFonts w:ascii="Times New Roman" w:hAnsi="Times New Roman" w:cs="Times New Roman"/>
          <w:sz w:val="24"/>
          <w:szCs w:val="24"/>
          <w:lang w:val="hu-HU"/>
        </w:rPr>
        <w:t>”</w:t>
      </w:r>
      <w:del w:id="38" w:author="Machalik Károly" w:date="2021-03-30T12:09:00Z">
        <w:r w:rsidR="00ED530D" w:rsidRPr="00ED530D" w:rsidDel="00746A90">
          <w:rPr>
            <w:rFonts w:ascii="Times New Roman" w:hAnsi="Times New Roman" w:cs="Times New Roman"/>
            <w:sz w:val="24"/>
            <w:szCs w:val="24"/>
            <w:lang w:val="hu-HU"/>
          </w:rPr>
          <w:delText xml:space="preserve"> </w:delText>
        </w:r>
      </w:del>
      <w:r w:rsidR="00ED530D">
        <w:rPr>
          <w:rFonts w:ascii="Times New Roman" w:hAnsi="Times New Roman" w:cs="Times New Roman"/>
          <w:sz w:val="24"/>
          <w:szCs w:val="24"/>
          <w:lang w:val="hu-HU"/>
        </w:rPr>
        <w:t>valódi” címnek. Éppen ezért létrehoztam egy másik listát</w:t>
      </w:r>
      <w:ins w:id="39" w:author="Machalik Károly" w:date="2021-03-30T12:10:00Z">
        <w:r w:rsidR="00746A90">
          <w:rPr>
            <w:rFonts w:ascii="Times New Roman" w:hAnsi="Times New Roman" w:cs="Times New Roman"/>
            <w:sz w:val="24"/>
            <w:szCs w:val="24"/>
            <w:lang w:val="hu-HU"/>
          </w:rPr>
          <w:t>,</w:t>
        </w:r>
      </w:ins>
      <w:r w:rsidR="00ED530D">
        <w:rPr>
          <w:rFonts w:ascii="Times New Roman" w:hAnsi="Times New Roman" w:cs="Times New Roman"/>
          <w:sz w:val="24"/>
          <w:szCs w:val="24"/>
          <w:lang w:val="hu-HU"/>
        </w:rPr>
        <w:t xml:space="preserve"> amiben eltároltam a </w:t>
      </w:r>
      <w:r w:rsidR="009C5FE6">
        <w:rPr>
          <w:rFonts w:ascii="Times New Roman" w:hAnsi="Times New Roman" w:cs="Times New Roman"/>
          <w:sz w:val="24"/>
          <w:szCs w:val="24"/>
          <w:lang w:val="hu-HU"/>
        </w:rPr>
        <w:t xml:space="preserve">már kiszűrt email címeket. Ezt egy </w:t>
      </w:r>
      <w:proofErr w:type="spellStart"/>
      <w:r w:rsidR="009C5FE6">
        <w:rPr>
          <w:rFonts w:ascii="Times New Roman" w:hAnsi="Times New Roman" w:cs="Times New Roman"/>
          <w:sz w:val="24"/>
          <w:szCs w:val="24"/>
          <w:lang w:val="hu-HU"/>
        </w:rPr>
        <w:t>for</w:t>
      </w:r>
      <w:proofErr w:type="spellEnd"/>
      <w:r w:rsidR="009C5FE6">
        <w:rPr>
          <w:rFonts w:ascii="Times New Roman" w:hAnsi="Times New Roman" w:cs="Times New Roman"/>
          <w:sz w:val="24"/>
          <w:szCs w:val="24"/>
          <w:lang w:val="hu-HU"/>
        </w:rPr>
        <w:t xml:space="preserve"> ciklussal oldottam meg ami végigmegy a nyers listán és többféle szempont szerint vizsgálja a címeket. Először is megvizsgálja, hogy az adott cím az előre megadott végződéssel rendelkezik-e </w:t>
      </w:r>
      <w:r w:rsidR="009C5FE6">
        <w:rPr>
          <w:rFonts w:ascii="Times New Roman" w:hAnsi="Times New Roman" w:cs="Times New Roman"/>
          <w:sz w:val="24"/>
          <w:szCs w:val="24"/>
          <w:lang w:val="hu-HU"/>
        </w:rPr>
        <w:lastRenderedPageBreak/>
        <w:t xml:space="preserve">vagy sem. Az is figyelembe van véve, hogy a felhasználó melyik végződésű email címeket szeretné kigyűjteni és a program csak azokat adja hozzá a szűrt listához. Még kettő feltételt ellenőriz, az egyik legalapvetőbb, hogy még nem létezik az éppen vizsgált cím a szűrt listában, ezzel elkerülve a redundanciát. Végül pedig azt is megvizsgálja, hogy </w:t>
      </w:r>
      <w:proofErr w:type="gramStart"/>
      <w:r w:rsidR="009C5FE6">
        <w:rPr>
          <w:rFonts w:ascii="Times New Roman" w:hAnsi="Times New Roman" w:cs="Times New Roman"/>
          <w:sz w:val="24"/>
          <w:szCs w:val="24"/>
          <w:lang w:val="hu-HU"/>
        </w:rPr>
        <w:t>a ”</w:t>
      </w:r>
      <w:proofErr w:type="gramEnd"/>
      <w:r w:rsidR="009C5FE6">
        <w:rPr>
          <w:rFonts w:ascii="Times New Roman" w:hAnsi="Times New Roman" w:cs="Times New Roman"/>
          <w:sz w:val="24"/>
          <w:szCs w:val="24"/>
          <w:lang w:val="hu-HU"/>
        </w:rPr>
        <w:t>@” jel előtt maximum hatvannégy karakter hosszúságú szöveg állhat, hiszen ha ennél hosszabb, akkor érvénytelen az email cím. Amint ez a rész lefutott, az összes általunk kívánt cím egy változóban elérhető. Ezek után nincs más hátra, mint szöveges állományba kiírni az adatokat. Itt egy feltételhez van kötve a kiírás. Mégpedig ahhoz, hogy a szűrt listánk, tartalmaz-e bármilyen szöveget. Hiszen ha üres, vagy azért mert nem található egyetlen email cím sem az általunk megadott oldalon, vagy azért mert a felhasználó nem választotta ki az email címekre vonatkozó lehetőségeket, vagyis nincs szüksége rájuk, ezekben az esetekben nem kell létrehoznunk fölöslegesen üres állományokat. Viszont, ha ez a feltétel teljesül, és tartalmaz ak</w:t>
      </w:r>
      <w:r w:rsidR="00EF4032">
        <w:rPr>
          <w:rFonts w:ascii="Times New Roman" w:hAnsi="Times New Roman" w:cs="Times New Roman"/>
          <w:sz w:val="24"/>
          <w:szCs w:val="24"/>
          <w:lang w:val="hu-HU"/>
        </w:rPr>
        <w:t>ár egy darab címet is a változó</w:t>
      </w:r>
      <w:r w:rsidR="009C5FE6">
        <w:rPr>
          <w:rFonts w:ascii="Times New Roman" w:hAnsi="Times New Roman" w:cs="Times New Roman"/>
          <w:sz w:val="24"/>
          <w:szCs w:val="24"/>
          <w:lang w:val="hu-HU"/>
        </w:rPr>
        <w:t xml:space="preserve">, </w:t>
      </w:r>
      <w:r w:rsidR="004A069A">
        <w:rPr>
          <w:rFonts w:ascii="Times New Roman" w:hAnsi="Times New Roman" w:cs="Times New Roman"/>
          <w:sz w:val="24"/>
          <w:szCs w:val="24"/>
          <w:lang w:val="hu-HU"/>
        </w:rPr>
        <w:t>ebben az esetben létrehoz a program egy Email.txt nevű állományt arra a helyre</w:t>
      </w:r>
      <w:ins w:id="40" w:author="Machalik Károly" w:date="2021-03-30T12:18:00Z">
        <w:r w:rsidR="00746A90">
          <w:rPr>
            <w:rFonts w:ascii="Times New Roman" w:hAnsi="Times New Roman" w:cs="Times New Roman"/>
            <w:sz w:val="24"/>
            <w:szCs w:val="24"/>
            <w:lang w:val="hu-HU"/>
          </w:rPr>
          <w:t>,</w:t>
        </w:r>
      </w:ins>
      <w:r w:rsidR="004A069A">
        <w:rPr>
          <w:rFonts w:ascii="Times New Roman" w:hAnsi="Times New Roman" w:cs="Times New Roman"/>
          <w:sz w:val="24"/>
          <w:szCs w:val="24"/>
          <w:lang w:val="hu-HU"/>
        </w:rPr>
        <w:t xml:space="preserve"> amit a felhasználó a programban megadott. Az alkalmazás ebbe a </w:t>
      </w:r>
      <w:commentRangeStart w:id="41"/>
      <w:r w:rsidR="004A069A">
        <w:rPr>
          <w:rFonts w:ascii="Times New Roman" w:hAnsi="Times New Roman" w:cs="Times New Roman"/>
          <w:sz w:val="24"/>
          <w:szCs w:val="24"/>
          <w:lang w:val="hu-HU"/>
        </w:rPr>
        <w:t>file</w:t>
      </w:r>
      <w:commentRangeEnd w:id="41"/>
      <w:r w:rsidR="00EB64CA">
        <w:rPr>
          <w:rStyle w:val="Jegyzethivatkozs"/>
        </w:rPr>
        <w:commentReference w:id="41"/>
      </w:r>
      <w:ins w:id="42" w:author="Machalik Károly" w:date="2021-03-30T12:18:00Z">
        <w:r w:rsidR="00EB64CA">
          <w:rPr>
            <w:rFonts w:ascii="Times New Roman" w:hAnsi="Times New Roman" w:cs="Times New Roman"/>
            <w:sz w:val="24"/>
            <w:szCs w:val="24"/>
            <w:lang w:val="hu-HU"/>
          </w:rPr>
          <w:t>-</w:t>
        </w:r>
      </w:ins>
      <w:proofErr w:type="spellStart"/>
      <w:r w:rsidR="004A069A">
        <w:rPr>
          <w:rFonts w:ascii="Times New Roman" w:hAnsi="Times New Roman" w:cs="Times New Roman"/>
          <w:sz w:val="24"/>
          <w:szCs w:val="24"/>
          <w:lang w:val="hu-HU"/>
        </w:rPr>
        <w:t>ba</w:t>
      </w:r>
      <w:proofErr w:type="spellEnd"/>
      <w:r w:rsidR="004A069A">
        <w:rPr>
          <w:rFonts w:ascii="Times New Roman" w:hAnsi="Times New Roman" w:cs="Times New Roman"/>
          <w:sz w:val="24"/>
          <w:szCs w:val="24"/>
          <w:lang w:val="hu-HU"/>
        </w:rPr>
        <w:t xml:space="preserve"> minden egyes email címet külön sorba helyez el, ezáltal jól kezelhetők lesznek, esetleges további folyamatok számára. Az egész kódrész</w:t>
      </w:r>
      <w:ins w:id="43" w:author="Machalik Károly" w:date="2021-03-30T12:18:00Z">
        <w:r w:rsidR="00746A90">
          <w:rPr>
            <w:rFonts w:ascii="Times New Roman" w:hAnsi="Times New Roman" w:cs="Times New Roman"/>
            <w:sz w:val="24"/>
            <w:szCs w:val="24"/>
            <w:lang w:val="hu-HU"/>
          </w:rPr>
          <w:t>,</w:t>
        </w:r>
      </w:ins>
      <w:r w:rsidR="004A069A">
        <w:rPr>
          <w:rFonts w:ascii="Times New Roman" w:hAnsi="Times New Roman" w:cs="Times New Roman"/>
          <w:sz w:val="24"/>
          <w:szCs w:val="24"/>
          <w:lang w:val="hu-HU"/>
        </w:rPr>
        <w:t xml:space="preserve"> ami ehhez a funkcióhoz tartozik, csak abban az esetben fut le, ha a felhasználó kiválasztotta bármelyik opciót az email címekhez tartozó opciók közül</w:t>
      </w:r>
      <w:del w:id="44" w:author="Machalik Károly" w:date="2021-03-30T12:18:00Z">
        <w:r w:rsidR="004A069A" w:rsidDel="00EB64CA">
          <w:rPr>
            <w:rFonts w:ascii="Times New Roman" w:hAnsi="Times New Roman" w:cs="Times New Roman"/>
            <w:sz w:val="24"/>
            <w:szCs w:val="24"/>
            <w:lang w:val="hu-HU"/>
          </w:rPr>
          <w:delText>,</w:delText>
        </w:r>
      </w:del>
      <w:r w:rsidR="004A069A">
        <w:rPr>
          <w:rFonts w:ascii="Times New Roman" w:hAnsi="Times New Roman" w:cs="Times New Roman"/>
          <w:sz w:val="24"/>
          <w:szCs w:val="24"/>
          <w:lang w:val="hu-HU"/>
        </w:rPr>
        <w:t xml:space="preserve"> hiszen</w:t>
      </w:r>
      <w:ins w:id="45" w:author="Machalik Károly" w:date="2021-03-30T12:19:00Z">
        <w:r w:rsidR="00EB64CA">
          <w:rPr>
            <w:rFonts w:ascii="Times New Roman" w:hAnsi="Times New Roman" w:cs="Times New Roman"/>
            <w:sz w:val="24"/>
            <w:szCs w:val="24"/>
            <w:lang w:val="hu-HU"/>
          </w:rPr>
          <w:t>,</w:t>
        </w:r>
      </w:ins>
      <w:r w:rsidR="004A069A">
        <w:rPr>
          <w:rFonts w:ascii="Times New Roman" w:hAnsi="Times New Roman" w:cs="Times New Roman"/>
          <w:sz w:val="24"/>
          <w:szCs w:val="24"/>
          <w:lang w:val="hu-HU"/>
        </w:rPr>
        <w:t xml:space="preserve"> ha nincsen szüksége egyetlen email címre sem, abban az esetben a fent említett kódrész le sem fut, ezzel is növelve a gyors futási időt, illetve a felesleges erőforrás használatot is elkerüli.</w:t>
      </w:r>
    </w:p>
    <w:p w14:paraId="04C67F1F" w14:textId="18C07A81"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Képek kimentése:</w:t>
      </w:r>
    </w:p>
    <w:p w14:paraId="2B287551" w14:textId="77777777" w:rsidR="00C85758" w:rsidRPr="00111C63" w:rsidRDefault="00C85758" w:rsidP="00DD5781">
      <w:pPr>
        <w:tabs>
          <w:tab w:val="left" w:pos="6804"/>
        </w:tabs>
        <w:spacing w:line="360" w:lineRule="auto"/>
        <w:jc w:val="both"/>
        <w:rPr>
          <w:rFonts w:ascii="Times New Roman" w:hAnsi="Times New Roman" w:cs="Times New Roman"/>
          <w:b/>
          <w:sz w:val="24"/>
          <w:szCs w:val="24"/>
          <w:lang w:val="hu-HU"/>
        </w:rPr>
      </w:pPr>
    </w:p>
    <w:p w14:paraId="344C38E7" w14:textId="2024B29F"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Linkek kinyerése:</w:t>
      </w:r>
    </w:p>
    <w:p w14:paraId="3AE52FE4" w14:textId="77777777" w:rsidR="00C85758" w:rsidRPr="00111C63" w:rsidRDefault="00C85758" w:rsidP="00DD5781">
      <w:pPr>
        <w:tabs>
          <w:tab w:val="left" w:pos="6804"/>
        </w:tabs>
        <w:spacing w:line="360" w:lineRule="auto"/>
        <w:jc w:val="both"/>
        <w:rPr>
          <w:rFonts w:ascii="Times New Roman" w:hAnsi="Times New Roman" w:cs="Times New Roman"/>
          <w:b/>
          <w:sz w:val="24"/>
          <w:szCs w:val="24"/>
          <w:lang w:val="hu-HU"/>
        </w:rPr>
      </w:pPr>
    </w:p>
    <w:p w14:paraId="0DCA9772" w14:textId="333E97B9" w:rsidR="00DD5781" w:rsidRDefault="00DD5781" w:rsidP="00DD5781">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Forráskód kinyerése:</w:t>
      </w:r>
    </w:p>
    <w:p w14:paraId="034F64FC" w14:textId="0A268AA9" w:rsidR="00C85758" w:rsidRPr="00C85758" w:rsidRDefault="00C85758" w:rsidP="00DD5781">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funkciót volt talán az egyik legegyszerűbb megvalósítani a fejlesztés során. </w:t>
      </w:r>
      <w:r w:rsidR="00470070">
        <w:rPr>
          <w:rFonts w:ascii="Times New Roman" w:hAnsi="Times New Roman" w:cs="Times New Roman"/>
          <w:sz w:val="24"/>
          <w:szCs w:val="24"/>
          <w:lang w:val="hu-HU"/>
        </w:rPr>
        <w:t xml:space="preserve">Egy feltételben van vizsgálva, hogy a felhasználónak szüksége van-e az adott weboldal forráskódjára. Amennyiben kiválasztotta ezt az opciót, a már korábban létrehozott </w:t>
      </w:r>
      <w:proofErr w:type="spellStart"/>
      <w:r w:rsidR="00470070">
        <w:rPr>
          <w:rFonts w:ascii="Times New Roman" w:hAnsi="Times New Roman" w:cs="Times New Roman"/>
          <w:sz w:val="24"/>
          <w:szCs w:val="24"/>
          <w:lang w:val="hu-HU"/>
        </w:rPr>
        <w:t>Document</w:t>
      </w:r>
      <w:proofErr w:type="spellEnd"/>
      <w:r w:rsidR="00470070">
        <w:rPr>
          <w:rFonts w:ascii="Times New Roman" w:hAnsi="Times New Roman" w:cs="Times New Roman"/>
          <w:sz w:val="24"/>
          <w:szCs w:val="24"/>
          <w:lang w:val="hu-HU"/>
        </w:rPr>
        <w:t xml:space="preserve"> típusú változót átkonvertálja sima szöveg típusúvá majd ezt a felhasználó által megadott mappába egy Source.txt nevű állományba ki is írja. Az alkalmazás ezen funkciója hasznos lehet azon személyek számára</w:t>
      </w:r>
      <w:ins w:id="46" w:author="Machalik Károly" w:date="2021-03-30T12:19:00Z">
        <w:r w:rsidR="00EB64CA">
          <w:rPr>
            <w:rFonts w:ascii="Times New Roman" w:hAnsi="Times New Roman" w:cs="Times New Roman"/>
            <w:sz w:val="24"/>
            <w:szCs w:val="24"/>
            <w:lang w:val="hu-HU"/>
          </w:rPr>
          <w:t>,</w:t>
        </w:r>
      </w:ins>
      <w:r w:rsidR="00470070">
        <w:rPr>
          <w:rFonts w:ascii="Times New Roman" w:hAnsi="Times New Roman" w:cs="Times New Roman"/>
          <w:sz w:val="24"/>
          <w:szCs w:val="24"/>
          <w:lang w:val="hu-HU"/>
        </w:rPr>
        <w:t xml:space="preserve"> akik kíváncsiak, hogy </w:t>
      </w:r>
      <w:r w:rsidR="00470070">
        <w:rPr>
          <w:rFonts w:ascii="Times New Roman" w:hAnsi="Times New Roman" w:cs="Times New Roman"/>
          <w:sz w:val="24"/>
          <w:szCs w:val="24"/>
          <w:lang w:val="hu-HU"/>
        </w:rPr>
        <w:lastRenderedPageBreak/>
        <w:t>egy-egy általuk ismert weboldal hogyan és milyen elemekből épül fel, illetve milyen technológiákkal készültek. Esetleg példaként is szolgálhat egy komolyabb oldalnak a forráskódja, melyből később ötletet lehet meríteni egy saját oldal létrehozásakor.</w:t>
      </w:r>
    </w:p>
    <w:p w14:paraId="7269AD20" w14:textId="02FEC37E" w:rsidR="00DD5781" w:rsidRDefault="00DD5781"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Táblázatok kinyerése:</w:t>
      </w:r>
    </w:p>
    <w:p w14:paraId="029E7CF6" w14:textId="77777777" w:rsidR="00C85758" w:rsidRPr="00DD5781" w:rsidRDefault="00C85758" w:rsidP="00D26A9F">
      <w:pPr>
        <w:tabs>
          <w:tab w:val="left" w:pos="6804"/>
        </w:tabs>
        <w:spacing w:line="360" w:lineRule="auto"/>
        <w:jc w:val="both"/>
        <w:rPr>
          <w:rFonts w:ascii="Times New Roman" w:hAnsi="Times New Roman" w:cs="Times New Roman"/>
          <w:b/>
          <w:sz w:val="24"/>
          <w:szCs w:val="24"/>
          <w:lang w:val="hu-HU"/>
        </w:rPr>
      </w:pPr>
    </w:p>
    <w:p w14:paraId="647FAA2A" w14:textId="32813256" w:rsidR="00111C63" w:rsidRPr="00111C63" w:rsidRDefault="00111C63" w:rsidP="00111C63">
      <w:pPr>
        <w:tabs>
          <w:tab w:val="left" w:pos="6804"/>
        </w:tabs>
        <w:spacing w:line="360" w:lineRule="auto"/>
        <w:jc w:val="center"/>
        <w:rPr>
          <w:rFonts w:ascii="Times New Roman" w:hAnsi="Times New Roman" w:cs="Times New Roman"/>
          <w:b/>
          <w:sz w:val="24"/>
          <w:szCs w:val="24"/>
          <w:lang w:val="hu-HU"/>
        </w:rPr>
      </w:pPr>
      <w:r w:rsidRPr="00111C63">
        <w:rPr>
          <w:rFonts w:ascii="Times New Roman" w:hAnsi="Times New Roman" w:cs="Times New Roman"/>
          <w:b/>
          <w:sz w:val="24"/>
          <w:szCs w:val="24"/>
          <w:lang w:val="hu-HU"/>
        </w:rPr>
        <w:t>Felhasználás</w:t>
      </w:r>
    </w:p>
    <w:p w14:paraId="6E94DA2B" w14:textId="4BC56066" w:rsidR="005348E8" w:rsidRDefault="00111C63" w:rsidP="00D26A9F">
      <w:pPr>
        <w:tabs>
          <w:tab w:val="left" w:pos="6804"/>
        </w:tabs>
        <w:spacing w:line="360" w:lineRule="auto"/>
        <w:jc w:val="both"/>
        <w:rPr>
          <w:rFonts w:ascii="Times New Roman" w:hAnsi="Times New Roman" w:cs="Times New Roman"/>
          <w:sz w:val="24"/>
          <w:szCs w:val="24"/>
          <w:lang w:val="hu-HU"/>
        </w:rPr>
      </w:pPr>
      <w:del w:id="47" w:author="Machalik Károly" w:date="2021-03-30T12:19:00Z">
        <w:r w:rsidDel="00EB64CA">
          <w:rPr>
            <w:rFonts w:ascii="Times New Roman" w:hAnsi="Times New Roman" w:cs="Times New Roman"/>
            <w:sz w:val="24"/>
            <w:szCs w:val="24"/>
            <w:lang w:val="hu-HU"/>
          </w:rPr>
          <w:delText>Mindenek előtt</w:delText>
        </w:r>
      </w:del>
      <w:ins w:id="48" w:author="Machalik Károly" w:date="2021-03-30T12:19:00Z">
        <w:r w:rsidR="00EB64CA">
          <w:rPr>
            <w:rFonts w:ascii="Times New Roman" w:hAnsi="Times New Roman" w:cs="Times New Roman"/>
            <w:sz w:val="24"/>
            <w:szCs w:val="24"/>
            <w:lang w:val="hu-HU"/>
          </w:rPr>
          <w:t>Mindenekelőtt</w:t>
        </w:r>
      </w:ins>
      <w:r>
        <w:rPr>
          <w:rFonts w:ascii="Times New Roman" w:hAnsi="Times New Roman" w:cs="Times New Roman"/>
          <w:sz w:val="24"/>
          <w:szCs w:val="24"/>
          <w:lang w:val="hu-HU"/>
        </w:rPr>
        <w:t xml:space="preserve"> be szeretném mutatni az alkalmazásomat egy általános szinten, hogy hogyan is lehet hozzájutni és hogyan használható. Utána</w:t>
      </w:r>
      <w:r w:rsidR="0091345E">
        <w:rPr>
          <w:rFonts w:ascii="Times New Roman" w:hAnsi="Times New Roman" w:cs="Times New Roman"/>
          <w:sz w:val="24"/>
          <w:szCs w:val="24"/>
          <w:lang w:val="hu-HU"/>
        </w:rPr>
        <w:t xml:space="preserve"> ki szeretném fejteni az összes funkcióját az alkalmazásomnak, hogy konkrétan </w:t>
      </w:r>
      <w:r>
        <w:rPr>
          <w:rFonts w:ascii="Times New Roman" w:hAnsi="Times New Roman" w:cs="Times New Roman"/>
          <w:sz w:val="24"/>
          <w:szCs w:val="24"/>
          <w:lang w:val="hu-HU"/>
        </w:rPr>
        <w:t>mire is képes</w:t>
      </w:r>
      <w:r w:rsidR="0091345E">
        <w:rPr>
          <w:rFonts w:ascii="Times New Roman" w:hAnsi="Times New Roman" w:cs="Times New Roman"/>
          <w:sz w:val="24"/>
          <w:szCs w:val="24"/>
          <w:lang w:val="hu-HU"/>
        </w:rPr>
        <w:t xml:space="preserve">. 5 főbb funkcióval rendelkezik, amelyek a következők: </w:t>
      </w:r>
      <w:r w:rsidR="005348E8">
        <w:rPr>
          <w:rFonts w:ascii="Times New Roman" w:hAnsi="Times New Roman" w:cs="Times New Roman"/>
          <w:sz w:val="24"/>
          <w:szCs w:val="24"/>
          <w:lang w:val="hu-HU"/>
        </w:rPr>
        <w:t>email címek, képek, linkek, táblázatok, illetve a megadott honlap forráskódjának kinyerése.</w:t>
      </w:r>
    </w:p>
    <w:p w14:paraId="61B3F8A8" w14:textId="77777777" w:rsidR="00111C63" w:rsidRPr="00111C63" w:rsidRDefault="00111C63" w:rsidP="00111C63">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Maga az alkalmazásról:</w:t>
      </w:r>
    </w:p>
    <w:p w14:paraId="0EB72D89" w14:textId="48D72BBC" w:rsidR="00111C63" w:rsidRDefault="00111C6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Első lépésként el kell látogatnunk erre a weboldalra, ahol a program végső verziója, illetve a forráskódja is megtalálható:</w:t>
      </w:r>
      <w:r w:rsidRPr="007C69FD">
        <w:t xml:space="preserve"> </w:t>
      </w:r>
      <w:hyperlink r:id="rId17" w:history="1">
        <w:r w:rsidRPr="00A4134B">
          <w:rPr>
            <w:rStyle w:val="Hiperhivatkozs"/>
            <w:rFonts w:ascii="Times New Roman" w:hAnsi="Times New Roman" w:cs="Times New Roman"/>
            <w:sz w:val="24"/>
            <w:szCs w:val="24"/>
            <w:lang w:val="hu-HU"/>
          </w:rPr>
          <w:t>https://github.com/Rumszy/Scraper</w:t>
        </w:r>
      </w:hyperlink>
      <w:r>
        <w:rPr>
          <w:rFonts w:ascii="Times New Roman" w:hAnsi="Times New Roman" w:cs="Times New Roman"/>
          <w:sz w:val="24"/>
          <w:szCs w:val="24"/>
          <w:lang w:val="hu-HU"/>
        </w:rPr>
        <w:t xml:space="preserve">. Ezután el kell navigálnunk a </w:t>
      </w:r>
      <w:proofErr w:type="spellStart"/>
      <w:r>
        <w:rPr>
          <w:rFonts w:ascii="Times New Roman" w:hAnsi="Times New Roman" w:cs="Times New Roman"/>
          <w:sz w:val="24"/>
          <w:szCs w:val="24"/>
          <w:lang w:val="hu-HU"/>
        </w:rPr>
        <w:t>Jar</w:t>
      </w:r>
      <w:proofErr w:type="spellEnd"/>
      <w:r>
        <w:rPr>
          <w:rFonts w:ascii="Times New Roman" w:hAnsi="Times New Roman" w:cs="Times New Roman"/>
          <w:sz w:val="24"/>
          <w:szCs w:val="24"/>
          <w:lang w:val="hu-HU"/>
        </w:rPr>
        <w:t xml:space="preserve"> nevű mappába, azon belül fogjuk megtalálni maga az alkalmazás futtatható verzióját, aminek a neve Scraper.jar. Innen ingyenesen beszerezhető és szabadon felhasználható bárki számára. Az alkalmazás bárhová elhelyezhető, mindenhonnan kiválóan működik. Azonban mielőtt használni tudnánk az alkalmazást, szükségünk van </w:t>
      </w:r>
      <w:r w:rsidR="007A781C">
        <w:rPr>
          <w:rFonts w:ascii="Times New Roman" w:hAnsi="Times New Roman" w:cs="Times New Roman"/>
          <w:sz w:val="24"/>
          <w:szCs w:val="24"/>
          <w:lang w:val="hu-HU"/>
        </w:rPr>
        <w:t xml:space="preserve">a Java futási környezetre (JRE – Java </w:t>
      </w:r>
      <w:proofErr w:type="spellStart"/>
      <w:r w:rsidR="007A781C">
        <w:rPr>
          <w:rFonts w:ascii="Times New Roman" w:hAnsi="Times New Roman" w:cs="Times New Roman"/>
          <w:sz w:val="24"/>
          <w:szCs w:val="24"/>
          <w:lang w:val="hu-HU"/>
        </w:rPr>
        <w:t>Runtime</w:t>
      </w:r>
      <w:proofErr w:type="spellEnd"/>
      <w:r w:rsidR="007A781C">
        <w:rPr>
          <w:rFonts w:ascii="Times New Roman" w:hAnsi="Times New Roman" w:cs="Times New Roman"/>
          <w:sz w:val="24"/>
          <w:szCs w:val="24"/>
          <w:lang w:val="hu-HU"/>
        </w:rPr>
        <w:t xml:space="preserve"> </w:t>
      </w:r>
      <w:proofErr w:type="spellStart"/>
      <w:r w:rsidR="007A781C">
        <w:rPr>
          <w:rFonts w:ascii="Times New Roman" w:hAnsi="Times New Roman" w:cs="Times New Roman"/>
          <w:sz w:val="24"/>
          <w:szCs w:val="24"/>
          <w:lang w:val="hu-HU"/>
        </w:rPr>
        <w:t>Environment</w:t>
      </w:r>
      <w:proofErr w:type="spellEnd"/>
      <w:r w:rsidR="007A781C">
        <w:rPr>
          <w:rFonts w:ascii="Times New Roman" w:hAnsi="Times New Roman" w:cs="Times New Roman"/>
          <w:sz w:val="24"/>
          <w:szCs w:val="24"/>
          <w:lang w:val="hu-HU"/>
        </w:rPr>
        <w:t xml:space="preserve">). </w:t>
      </w:r>
      <w:commentRangeStart w:id="49"/>
      <w:r w:rsidR="007A781C">
        <w:rPr>
          <w:rFonts w:ascii="Times New Roman" w:hAnsi="Times New Roman" w:cs="Times New Roman"/>
          <w:sz w:val="24"/>
          <w:szCs w:val="24"/>
          <w:lang w:val="hu-HU"/>
        </w:rPr>
        <w:t>Erről</w:t>
      </w:r>
      <w:commentRangeEnd w:id="49"/>
      <w:r w:rsidR="00EB64CA">
        <w:rPr>
          <w:rStyle w:val="Jegyzethivatkozs"/>
        </w:rPr>
        <w:commentReference w:id="49"/>
      </w:r>
      <w:r w:rsidR="007A781C">
        <w:rPr>
          <w:rFonts w:ascii="Times New Roman" w:hAnsi="Times New Roman" w:cs="Times New Roman"/>
          <w:sz w:val="24"/>
          <w:szCs w:val="24"/>
          <w:lang w:val="hu-HU"/>
        </w:rPr>
        <w:t xml:space="preserve"> az oldalról ingyenesen letölthető: </w:t>
      </w:r>
      <w:hyperlink r:id="rId18" w:history="1">
        <w:r w:rsidR="007A781C" w:rsidRPr="00E505A8">
          <w:rPr>
            <w:rStyle w:val="Hiperhivatkozs"/>
            <w:rFonts w:ascii="Times New Roman" w:hAnsi="Times New Roman" w:cs="Times New Roman"/>
            <w:sz w:val="24"/>
            <w:szCs w:val="24"/>
            <w:lang w:val="hu-HU"/>
          </w:rPr>
          <w:t>https://java.com/en/download/manual.jsp</w:t>
        </w:r>
      </w:hyperlink>
      <w:r w:rsidR="007A781C">
        <w:rPr>
          <w:rFonts w:ascii="Times New Roman" w:hAnsi="Times New Roman" w:cs="Times New Roman"/>
          <w:sz w:val="24"/>
          <w:szCs w:val="24"/>
          <w:lang w:val="hu-HU"/>
        </w:rPr>
        <w:t xml:space="preserve">. Ezen az oldalon ki kell választanunk a számukra megfelelő verziót, ebben pedig segítségünkre lesz az oldalon található számtalan információ ezzel kapcsolatban. Amit még fontos kiemeli, hogy a Java egy multiplatform programozási nyelv, hiszem egy Java </w:t>
      </w:r>
      <w:commentRangeStart w:id="50"/>
      <w:r w:rsidR="007A781C">
        <w:rPr>
          <w:rFonts w:ascii="Times New Roman" w:hAnsi="Times New Roman" w:cs="Times New Roman"/>
          <w:sz w:val="24"/>
          <w:szCs w:val="24"/>
          <w:lang w:val="hu-HU"/>
        </w:rPr>
        <w:t>virtuális</w:t>
      </w:r>
      <w:commentRangeEnd w:id="50"/>
      <w:r w:rsidR="00EB64CA">
        <w:rPr>
          <w:rStyle w:val="Jegyzethivatkozs"/>
        </w:rPr>
        <w:commentReference w:id="50"/>
      </w:r>
      <w:r w:rsidR="007A781C">
        <w:rPr>
          <w:rFonts w:ascii="Times New Roman" w:hAnsi="Times New Roman" w:cs="Times New Roman"/>
          <w:sz w:val="24"/>
          <w:szCs w:val="24"/>
          <w:lang w:val="hu-HU"/>
        </w:rPr>
        <w:t xml:space="preserve"> gép fordítja le a </w:t>
      </w:r>
      <w:proofErr w:type="spellStart"/>
      <w:r w:rsidR="007A781C">
        <w:rPr>
          <w:rFonts w:ascii="Times New Roman" w:hAnsi="Times New Roman" w:cs="Times New Roman"/>
          <w:sz w:val="24"/>
          <w:szCs w:val="24"/>
          <w:lang w:val="hu-HU"/>
        </w:rPr>
        <w:t>forrráskódot</w:t>
      </w:r>
      <w:proofErr w:type="spellEnd"/>
      <w:r w:rsidR="007A781C">
        <w:rPr>
          <w:rFonts w:ascii="Times New Roman" w:hAnsi="Times New Roman" w:cs="Times New Roman"/>
          <w:sz w:val="24"/>
          <w:szCs w:val="24"/>
          <w:lang w:val="hu-HU"/>
        </w:rPr>
        <w:t xml:space="preserve"> egy futtatható verzióra. Ugyan az alkalmazás </w:t>
      </w:r>
      <w:del w:id="51" w:author="Machalik Károly" w:date="2021-03-30T12:20:00Z">
        <w:r w:rsidR="007A781C" w:rsidDel="00EB64CA">
          <w:rPr>
            <w:rFonts w:ascii="Times New Roman" w:hAnsi="Times New Roman" w:cs="Times New Roman"/>
            <w:sz w:val="24"/>
            <w:szCs w:val="24"/>
            <w:lang w:val="hu-HU"/>
          </w:rPr>
          <w:delText xml:space="preserve">kotlin </w:delText>
        </w:r>
      </w:del>
      <w:proofErr w:type="spellStart"/>
      <w:ins w:id="52" w:author="Machalik Károly" w:date="2021-03-30T12:20:00Z">
        <w:r w:rsidR="00EB64CA">
          <w:rPr>
            <w:rFonts w:ascii="Times New Roman" w:hAnsi="Times New Roman" w:cs="Times New Roman"/>
            <w:sz w:val="24"/>
            <w:szCs w:val="24"/>
            <w:lang w:val="hu-HU"/>
          </w:rPr>
          <w:t>K</w:t>
        </w:r>
        <w:r w:rsidR="00EB64CA">
          <w:rPr>
            <w:rFonts w:ascii="Times New Roman" w:hAnsi="Times New Roman" w:cs="Times New Roman"/>
            <w:sz w:val="24"/>
            <w:szCs w:val="24"/>
            <w:lang w:val="hu-HU"/>
          </w:rPr>
          <w:t>otlin</w:t>
        </w:r>
        <w:proofErr w:type="spellEnd"/>
        <w:r w:rsidR="00EB64CA">
          <w:rPr>
            <w:rFonts w:ascii="Times New Roman" w:hAnsi="Times New Roman" w:cs="Times New Roman"/>
            <w:sz w:val="24"/>
            <w:szCs w:val="24"/>
            <w:lang w:val="hu-HU"/>
          </w:rPr>
          <w:t xml:space="preserve"> </w:t>
        </w:r>
      </w:ins>
      <w:r w:rsidR="007A781C">
        <w:rPr>
          <w:rFonts w:ascii="Times New Roman" w:hAnsi="Times New Roman" w:cs="Times New Roman"/>
          <w:sz w:val="24"/>
          <w:szCs w:val="24"/>
          <w:lang w:val="hu-HU"/>
        </w:rPr>
        <w:t xml:space="preserve">nyelven van írva, viszont oda-vissza száz százalékban kompatibilis a </w:t>
      </w:r>
      <w:ins w:id="53" w:author="Machalik Károly" w:date="2021-03-30T12:21:00Z">
        <w:r w:rsidR="00EB64CA">
          <w:rPr>
            <w:rFonts w:ascii="Times New Roman" w:hAnsi="Times New Roman" w:cs="Times New Roman"/>
            <w:sz w:val="24"/>
            <w:szCs w:val="24"/>
            <w:lang w:val="hu-HU"/>
          </w:rPr>
          <w:t>J</w:t>
        </w:r>
      </w:ins>
      <w:del w:id="54" w:author="Machalik Károly" w:date="2021-03-30T12:21:00Z">
        <w:r w:rsidR="007A781C" w:rsidDel="00EB64CA">
          <w:rPr>
            <w:rFonts w:ascii="Times New Roman" w:hAnsi="Times New Roman" w:cs="Times New Roman"/>
            <w:sz w:val="24"/>
            <w:szCs w:val="24"/>
            <w:lang w:val="hu-HU"/>
          </w:rPr>
          <w:delText>j</w:delText>
        </w:r>
      </w:del>
      <w:r w:rsidR="007A781C">
        <w:rPr>
          <w:rFonts w:ascii="Times New Roman" w:hAnsi="Times New Roman" w:cs="Times New Roman"/>
          <w:sz w:val="24"/>
          <w:szCs w:val="24"/>
          <w:lang w:val="hu-HU"/>
        </w:rPr>
        <w:t xml:space="preserve">ava nyelvvel, vagyis ez előnyünkre válik. Ezáltal a java futási környezet elérhető Windows, Linux és még Mac OS rendszerekre is. Miután kiválasztottuk a megfelelő verziót, le kell töltenünk és pár kattintás után fel is települt a számítógépünkre a </w:t>
      </w:r>
      <w:r w:rsidR="005836A3">
        <w:rPr>
          <w:rFonts w:ascii="Times New Roman" w:hAnsi="Times New Roman" w:cs="Times New Roman"/>
          <w:sz w:val="24"/>
          <w:szCs w:val="24"/>
          <w:lang w:val="hu-HU"/>
        </w:rPr>
        <w:t xml:space="preserve">JRE. Amint ezzel megvagyunk, máris elindítható a </w:t>
      </w:r>
      <w:proofErr w:type="spellStart"/>
      <w:r w:rsidR="005836A3">
        <w:rPr>
          <w:rFonts w:ascii="Times New Roman" w:hAnsi="Times New Roman" w:cs="Times New Roman"/>
          <w:sz w:val="24"/>
          <w:szCs w:val="24"/>
          <w:lang w:val="hu-HU"/>
        </w:rPr>
        <w:t>Scraper</w:t>
      </w:r>
      <w:proofErr w:type="spellEnd"/>
      <w:r w:rsidR="005836A3">
        <w:rPr>
          <w:rFonts w:ascii="Times New Roman" w:hAnsi="Times New Roman" w:cs="Times New Roman"/>
          <w:sz w:val="24"/>
          <w:szCs w:val="24"/>
          <w:lang w:val="hu-HU"/>
        </w:rPr>
        <w:t xml:space="preserve"> nevű alkalmazás. Az indítás után ez grafikus felhasználói felület fogad bennünket.</w:t>
      </w:r>
    </w:p>
    <w:p w14:paraId="117A1B45" w14:textId="1E1C6322" w:rsidR="005836A3" w:rsidRDefault="005836A3" w:rsidP="00D26A9F">
      <w:pPr>
        <w:tabs>
          <w:tab w:val="left" w:pos="6804"/>
        </w:tabs>
        <w:spacing w:line="360" w:lineRule="auto"/>
        <w:jc w:val="both"/>
        <w:rPr>
          <w:rFonts w:ascii="Times New Roman" w:hAnsi="Times New Roman" w:cs="Times New Roman"/>
          <w:sz w:val="24"/>
          <w:szCs w:val="24"/>
          <w:lang w:val="hu-HU"/>
        </w:rPr>
      </w:pPr>
      <w:r w:rsidRPr="005836A3">
        <w:rPr>
          <w:rFonts w:ascii="Times New Roman" w:hAnsi="Times New Roman" w:cs="Times New Roman"/>
          <w:noProof/>
          <w:sz w:val="24"/>
          <w:szCs w:val="24"/>
        </w:rPr>
        <w:lastRenderedPageBreak/>
        <w:drawing>
          <wp:inline distT="0" distB="0" distL="0" distR="0" wp14:anchorId="3F1628B2" wp14:editId="4566FD92">
            <wp:extent cx="5971540" cy="1047714"/>
            <wp:effectExtent l="0" t="0" r="0" b="635"/>
            <wp:docPr id="11" name="Kép 11" descr="F:\Rumszy\University\Szakdolgozat\Documentation\Ra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Raw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1047714"/>
                    </a:xfrm>
                    <a:prstGeom prst="rect">
                      <a:avLst/>
                    </a:prstGeom>
                    <a:noFill/>
                    <a:ln>
                      <a:noFill/>
                    </a:ln>
                  </pic:spPr>
                </pic:pic>
              </a:graphicData>
            </a:graphic>
          </wp:inline>
        </w:drawing>
      </w:r>
    </w:p>
    <w:p w14:paraId="4213DF86" w14:textId="2A36D0F9" w:rsidR="005836A3" w:rsidRDefault="005836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Számtalanul kiemeltem, hogy az egyik legfontosabb szempontnak a letisztult grafikus felhasználói felületet tartom. Hiszen nagyon sokan vannak olyan felhasználók, akik pont a bonyolult rendszerek láttán futamodnak meg egy-egy alkalmazás használata elől. Ennek kiküszöbölésére alkottam meg </w:t>
      </w:r>
      <w:del w:id="55" w:author="Machalik Károly" w:date="2021-03-30T12:22:00Z">
        <w:r w:rsidDel="00EB64CA">
          <w:rPr>
            <w:rFonts w:ascii="Times New Roman" w:hAnsi="Times New Roman" w:cs="Times New Roman"/>
            <w:sz w:val="24"/>
            <w:szCs w:val="24"/>
            <w:lang w:val="hu-HU"/>
          </w:rPr>
          <w:delText xml:space="preserve">a </w:delText>
        </w:r>
      </w:del>
      <w:r>
        <w:rPr>
          <w:rFonts w:ascii="Times New Roman" w:hAnsi="Times New Roman" w:cs="Times New Roman"/>
          <w:sz w:val="24"/>
          <w:szCs w:val="24"/>
          <w:lang w:val="hu-HU"/>
        </w:rPr>
        <w:t>ezt az egyszerű, letisztult dizájnt. A program összesen kettő darab szövegmezőt tartalmaz ahová a kívánt oldal URL címét kell megadnunk, illetve azt a mappát ahová szeretnénk az adatokat lementeni. Továbbá jelölőnégyzeteket tartalmaz</w:t>
      </w:r>
      <w:ins w:id="56" w:author="Machalik Károly" w:date="2021-03-30T12:22:00Z">
        <w:r w:rsidR="00EB64CA">
          <w:rPr>
            <w:rFonts w:ascii="Times New Roman" w:hAnsi="Times New Roman" w:cs="Times New Roman"/>
            <w:sz w:val="24"/>
            <w:szCs w:val="24"/>
            <w:lang w:val="hu-HU"/>
          </w:rPr>
          <w:t>,</w:t>
        </w:r>
      </w:ins>
      <w:r>
        <w:rPr>
          <w:rFonts w:ascii="Times New Roman" w:hAnsi="Times New Roman" w:cs="Times New Roman"/>
          <w:sz w:val="24"/>
          <w:szCs w:val="24"/>
          <w:lang w:val="hu-HU"/>
        </w:rPr>
        <w:t xml:space="preserve"> amik segítségével kiválaszthatók azok a funkciók</w:t>
      </w:r>
      <w:ins w:id="57" w:author="Machalik Károly" w:date="2021-03-30T12:22:00Z">
        <w:r w:rsidR="00EB64CA">
          <w:rPr>
            <w:rFonts w:ascii="Times New Roman" w:hAnsi="Times New Roman" w:cs="Times New Roman"/>
            <w:sz w:val="24"/>
            <w:szCs w:val="24"/>
            <w:lang w:val="hu-HU"/>
          </w:rPr>
          <w:t>,</w:t>
        </w:r>
      </w:ins>
      <w:r>
        <w:rPr>
          <w:rFonts w:ascii="Times New Roman" w:hAnsi="Times New Roman" w:cs="Times New Roman"/>
          <w:sz w:val="24"/>
          <w:szCs w:val="24"/>
          <w:lang w:val="hu-HU"/>
        </w:rPr>
        <w:t xml:space="preserve"> amiket szeretnénk igénybe venni. Legalul pedig 3 mező látható ahová a táblázatokkal kapcsolatos információkat kell megadnunk. Amennyiben minden információt megadtunk, nincs más dolgunk, mint rákattintani a jobb felül található gombra és a program elvégzi a feladatot.</w:t>
      </w:r>
    </w:p>
    <w:p w14:paraId="5B864F04" w14:textId="354B0FE8" w:rsidR="005348E8" w:rsidRPr="00111C63" w:rsidRDefault="005348E8"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Email címek kinyerése:</w:t>
      </w:r>
    </w:p>
    <w:p w14:paraId="3A49713D" w14:textId="77777777" w:rsidR="00EB64CA" w:rsidRDefault="005348E8" w:rsidP="00D26A9F">
      <w:pPr>
        <w:tabs>
          <w:tab w:val="left" w:pos="6804"/>
        </w:tabs>
        <w:spacing w:line="360" w:lineRule="auto"/>
        <w:jc w:val="both"/>
        <w:rPr>
          <w:ins w:id="58" w:author="Machalik Károly" w:date="2021-03-30T12:23:00Z"/>
          <w:rFonts w:ascii="Times New Roman" w:hAnsi="Times New Roman" w:cs="Times New Roman"/>
          <w:sz w:val="24"/>
          <w:szCs w:val="24"/>
          <w:lang w:val="hu-HU"/>
        </w:rPr>
      </w:pPr>
      <w:r>
        <w:rPr>
          <w:rFonts w:ascii="Times New Roman" w:hAnsi="Times New Roman" w:cs="Times New Roman"/>
          <w:sz w:val="24"/>
          <w:szCs w:val="24"/>
          <w:lang w:val="hu-HU"/>
        </w:rPr>
        <w:t xml:space="preserve">Ezt a funkciót több okból kifolyólag is szerettem volna leimplementálni. A legfőbb ok az, az volt, hogy rengetek olyan weboldal létezik, amelyen sok elérhetőség van feltüntetve különféle formákban. Nagyon gyakran email cím formájában is meg szokott lenni adva az elérhetőség. Például fel van sorolva több száz ember egy honlapon és minden egyes személynek el szeretnénk küldeni egy levelet email címükön keresztül. Ebben az esetben, nem kell perceken keresztül, vagy akár órákon át pásztáznunk a szemünkkel a monitort email címek után keresgélve. Helyette használhatjuk a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 nevű alkalmazást. Rengetek időt és fáradalmat tudunk a használatával megspórolni magunknak. </w:t>
      </w:r>
      <w:r w:rsidR="00ED31A6">
        <w:rPr>
          <w:rFonts w:ascii="Times New Roman" w:hAnsi="Times New Roman" w:cs="Times New Roman"/>
          <w:sz w:val="24"/>
          <w:szCs w:val="24"/>
          <w:lang w:val="hu-HU"/>
        </w:rPr>
        <w:t>Miután letöltöttük az alkalmazást, futtassuk és az alább látható felhasználói felület fogad bennünket</w:t>
      </w:r>
      <w:r w:rsidR="00BA5F5B">
        <w:rPr>
          <w:rFonts w:ascii="Times New Roman" w:hAnsi="Times New Roman" w:cs="Times New Roman"/>
          <w:sz w:val="24"/>
          <w:szCs w:val="24"/>
          <w:lang w:val="hu-HU"/>
        </w:rPr>
        <w:t>.</w:t>
      </w:r>
    </w:p>
    <w:p w14:paraId="1BAE1385" w14:textId="13FBB488" w:rsidR="005348E8" w:rsidRDefault="00684AA3" w:rsidP="00D26A9F">
      <w:pPr>
        <w:tabs>
          <w:tab w:val="left" w:pos="6804"/>
        </w:tabs>
        <w:spacing w:line="360" w:lineRule="auto"/>
        <w:jc w:val="both"/>
        <w:rPr>
          <w:rFonts w:ascii="Times New Roman" w:hAnsi="Times New Roman" w:cs="Times New Roman"/>
          <w:sz w:val="24"/>
          <w:szCs w:val="24"/>
          <w:lang w:val="hu-HU"/>
        </w:rPr>
      </w:pPr>
      <w:r w:rsidRPr="00684AA3">
        <w:rPr>
          <w:rFonts w:ascii="Times New Roman" w:hAnsi="Times New Roman" w:cs="Times New Roman"/>
          <w:noProof/>
          <w:sz w:val="24"/>
          <w:szCs w:val="24"/>
        </w:rPr>
        <w:drawing>
          <wp:inline distT="0" distB="0" distL="0" distR="0" wp14:anchorId="372837A8" wp14:editId="2A381E2E">
            <wp:extent cx="5971540" cy="1046958"/>
            <wp:effectExtent l="0" t="0" r="0" b="1270"/>
            <wp:docPr id="6" name="Kép 6" descr="F:\Rumszy\University\Szakdolgozat\Documentation\email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emailExampleFina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150C8E7" w14:textId="49EB3355"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Mindössze pár lépés elvégzése után már hozzá is jutottunk az összes email címhez</w:t>
      </w:r>
      <w:ins w:id="59" w:author="Machalik Károly" w:date="2021-03-30T12:23:00Z">
        <w:r w:rsidR="00EB64CA">
          <w:rPr>
            <w:rFonts w:ascii="Times New Roman" w:hAnsi="Times New Roman" w:cs="Times New Roman"/>
            <w:sz w:val="24"/>
            <w:szCs w:val="24"/>
            <w:lang w:val="hu-HU"/>
          </w:rPr>
          <w:t>,</w:t>
        </w:r>
      </w:ins>
      <w:r>
        <w:rPr>
          <w:rFonts w:ascii="Times New Roman" w:hAnsi="Times New Roman" w:cs="Times New Roman"/>
          <w:sz w:val="24"/>
          <w:szCs w:val="24"/>
          <w:lang w:val="hu-HU"/>
        </w:rPr>
        <w:t xml:space="preserve"> ami adott honlapon fellelhető volt. Ezek a lépések a következők: először is adjuk meg a weboldal URL címét, </w:t>
      </w:r>
      <w:r>
        <w:rPr>
          <w:rFonts w:ascii="Times New Roman" w:hAnsi="Times New Roman" w:cs="Times New Roman"/>
          <w:sz w:val="24"/>
          <w:szCs w:val="24"/>
          <w:lang w:val="hu-HU"/>
        </w:rPr>
        <w:lastRenderedPageBreak/>
        <w:t xml:space="preserve">ahonnan szeretnénk az email címeket kigyűjteni és másoljuk be a legfelső mezőbe, </w:t>
      </w:r>
      <w:r w:rsidR="00FC4A5E">
        <w:rPr>
          <w:rFonts w:ascii="Times New Roman" w:hAnsi="Times New Roman" w:cs="Times New Roman"/>
          <w:sz w:val="24"/>
          <w:szCs w:val="24"/>
          <w:lang w:val="hu-HU"/>
        </w:rPr>
        <w:t xml:space="preserve">ez a mező a </w:t>
      </w:r>
      <w:proofErr w:type="gramStart"/>
      <w:r w:rsidR="00FC4A5E">
        <w:rPr>
          <w:rFonts w:ascii="Times New Roman" w:hAnsi="Times New Roman" w:cs="Times New Roman"/>
          <w:sz w:val="24"/>
          <w:szCs w:val="24"/>
          <w:lang w:val="hu-HU"/>
        </w:rPr>
        <w:t>példa képen</w:t>
      </w:r>
      <w:proofErr w:type="gramEnd"/>
      <w:r w:rsidR="00FC4A5E">
        <w:rPr>
          <w:rFonts w:ascii="Times New Roman" w:hAnsi="Times New Roman" w:cs="Times New Roman"/>
          <w:sz w:val="24"/>
          <w:szCs w:val="24"/>
          <w:lang w:val="hu-HU"/>
        </w:rPr>
        <w:t xml:space="preserve"> a következő szöveget tartalmazza: </w:t>
      </w:r>
      <w:hyperlink r:id="rId21" w:history="1">
        <w:r w:rsidR="00684AA3" w:rsidRPr="00A4134B">
          <w:rPr>
            <w:rStyle w:val="Hiperhivatkozs"/>
            <w:rFonts w:ascii="Times New Roman" w:hAnsi="Times New Roman" w:cs="Times New Roman"/>
            <w:sz w:val="24"/>
            <w:szCs w:val="24"/>
            <w:lang w:val="hu-HU"/>
          </w:rPr>
          <w:t>www.example.com</w:t>
        </w:r>
      </w:hyperlink>
      <w:r w:rsidR="00684AA3">
        <w:rPr>
          <w:rFonts w:ascii="Times New Roman" w:hAnsi="Times New Roman" w:cs="Times New Roman"/>
          <w:sz w:val="24"/>
          <w:szCs w:val="24"/>
          <w:lang w:val="hu-HU"/>
        </w:rPr>
        <w:t xml:space="preserve"> és 1-es számmal jelölve is van</w:t>
      </w:r>
      <w:r w:rsidR="00FC4A5E">
        <w:rPr>
          <w:rFonts w:ascii="Times New Roman" w:hAnsi="Times New Roman" w:cs="Times New Roman"/>
          <w:sz w:val="24"/>
          <w:szCs w:val="24"/>
          <w:lang w:val="hu-HU"/>
        </w:rPr>
        <w:t>. Következő lépésként meg kell adnunk, hogy a számítógépünk tárhelyén hová szeretnénk, hogy az email címek kigyűjtésre kerüljenek. Ezt az egyel lejjebb lévő mezőbe kell beillesztenünk, ahogy a példánkból is jól látszik</w:t>
      </w:r>
      <w:r w:rsidR="00684AA3">
        <w:rPr>
          <w:rFonts w:ascii="Times New Roman" w:hAnsi="Times New Roman" w:cs="Times New Roman"/>
          <w:sz w:val="24"/>
          <w:szCs w:val="24"/>
          <w:lang w:val="hu-HU"/>
        </w:rPr>
        <w:t>, 2-es számmal</w:t>
      </w:r>
      <w:r w:rsidR="00FC4A5E">
        <w:rPr>
          <w:rFonts w:ascii="Times New Roman" w:hAnsi="Times New Roman" w:cs="Times New Roman"/>
          <w:sz w:val="24"/>
          <w:szCs w:val="24"/>
          <w:lang w:val="hu-HU"/>
        </w:rPr>
        <w:t>. Ha ezekkel a lépésekkel megvagyunk, akkor ki kell választanunk, hogy milyen tartomány nevű email címek érdekelnek bennünket</w:t>
      </w:r>
      <w:r w:rsidR="00684AA3">
        <w:rPr>
          <w:rFonts w:ascii="Times New Roman" w:hAnsi="Times New Roman" w:cs="Times New Roman"/>
          <w:sz w:val="24"/>
          <w:szCs w:val="24"/>
          <w:lang w:val="hu-HU"/>
        </w:rPr>
        <w:t>, 3-as számmal fel van feltüntetve a képen</w:t>
      </w:r>
      <w:r w:rsidR="00FC4A5E">
        <w:rPr>
          <w:rFonts w:ascii="Times New Roman" w:hAnsi="Times New Roman" w:cs="Times New Roman"/>
          <w:sz w:val="24"/>
          <w:szCs w:val="24"/>
          <w:lang w:val="hu-HU"/>
        </w:rPr>
        <w:t xml:space="preserve">. A fejlesztés során próbáltam a leggyakoribbakat </w:t>
      </w:r>
      <w:r w:rsidR="00684AA3">
        <w:rPr>
          <w:rFonts w:ascii="Times New Roman" w:hAnsi="Times New Roman" w:cs="Times New Roman"/>
          <w:sz w:val="24"/>
          <w:szCs w:val="24"/>
          <w:lang w:val="hu-HU"/>
        </w:rPr>
        <w:t>felsorolni</w:t>
      </w:r>
      <w:r w:rsidR="00FC4A5E">
        <w:rPr>
          <w:rFonts w:ascii="Times New Roman" w:hAnsi="Times New Roman" w:cs="Times New Roman"/>
          <w:sz w:val="24"/>
          <w:szCs w:val="24"/>
          <w:lang w:val="hu-HU"/>
        </w:rPr>
        <w:t>, hogy a legtöbb email címet kezelni tudja a program. Ezek pedig a következő tartomány nevek: .</w:t>
      </w:r>
      <w:proofErr w:type="spellStart"/>
      <w:r w:rsidR="00FC4A5E">
        <w:rPr>
          <w:rFonts w:ascii="Times New Roman" w:hAnsi="Times New Roman" w:cs="Times New Roman"/>
          <w:sz w:val="24"/>
          <w:szCs w:val="24"/>
          <w:lang w:val="hu-HU"/>
        </w:rPr>
        <w:t>com</w:t>
      </w:r>
      <w:proofErr w:type="spellEnd"/>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uk</w:t>
      </w:r>
      <w:proofErr w:type="spellEnd"/>
      <w:r w:rsidR="00FC4A5E">
        <w:rPr>
          <w:rFonts w:ascii="Times New Roman" w:hAnsi="Times New Roman" w:cs="Times New Roman"/>
          <w:sz w:val="24"/>
          <w:szCs w:val="24"/>
          <w:lang w:val="hu-HU"/>
        </w:rPr>
        <w:t>, .hu, .</w:t>
      </w:r>
      <w:proofErr w:type="spellStart"/>
      <w:r w:rsidR="00FC4A5E">
        <w:rPr>
          <w:rFonts w:ascii="Times New Roman" w:hAnsi="Times New Roman" w:cs="Times New Roman"/>
          <w:sz w:val="24"/>
          <w:szCs w:val="24"/>
          <w:lang w:val="hu-HU"/>
        </w:rPr>
        <w:t>org</w:t>
      </w:r>
      <w:proofErr w:type="spellEnd"/>
      <w:r w:rsidR="00FC4A5E">
        <w:rPr>
          <w:rFonts w:ascii="Times New Roman" w:hAnsi="Times New Roman" w:cs="Times New Roman"/>
          <w:sz w:val="24"/>
          <w:szCs w:val="24"/>
          <w:lang w:val="hu-HU"/>
        </w:rPr>
        <w:t xml:space="preserve"> és a .net. Utolsó lépésként nincs más dolgunk, mint rákattintani a </w:t>
      </w:r>
      <w:proofErr w:type="spellStart"/>
      <w:r w:rsidR="00FC4A5E">
        <w:rPr>
          <w:rFonts w:ascii="Times New Roman" w:hAnsi="Times New Roman" w:cs="Times New Roman"/>
          <w:sz w:val="24"/>
          <w:szCs w:val="24"/>
          <w:lang w:val="hu-HU"/>
        </w:rPr>
        <w:t>Scrape</w:t>
      </w:r>
      <w:proofErr w:type="spellEnd"/>
      <w:r w:rsidR="00684AA3">
        <w:rPr>
          <w:rFonts w:ascii="Times New Roman" w:hAnsi="Times New Roman" w:cs="Times New Roman"/>
          <w:sz w:val="24"/>
          <w:szCs w:val="24"/>
          <w:lang w:val="hu-HU"/>
        </w:rPr>
        <w:t>! feliratú gombra</w:t>
      </w:r>
      <w:ins w:id="60" w:author="Machalik Károly" w:date="2021-03-30T12:23:00Z">
        <w:r w:rsidR="00EB64CA">
          <w:rPr>
            <w:rFonts w:ascii="Times New Roman" w:hAnsi="Times New Roman" w:cs="Times New Roman"/>
            <w:sz w:val="24"/>
            <w:szCs w:val="24"/>
            <w:lang w:val="hu-HU"/>
          </w:rPr>
          <w:t>,</w:t>
        </w:r>
      </w:ins>
      <w:r w:rsidR="00684AA3">
        <w:rPr>
          <w:rFonts w:ascii="Times New Roman" w:hAnsi="Times New Roman" w:cs="Times New Roman"/>
          <w:sz w:val="24"/>
          <w:szCs w:val="24"/>
          <w:lang w:val="hu-HU"/>
        </w:rPr>
        <w:t xml:space="preserve"> ami fentebb a képen is jól látható 4-es számmal. Készen is vagyunk! Amennyiben elnavigálunk a saját </w:t>
      </w:r>
      <w:proofErr w:type="spellStart"/>
      <w:r w:rsidR="00684AA3">
        <w:rPr>
          <w:rFonts w:ascii="Times New Roman" w:hAnsi="Times New Roman" w:cs="Times New Roman"/>
          <w:sz w:val="24"/>
          <w:szCs w:val="24"/>
          <w:lang w:val="hu-HU"/>
        </w:rPr>
        <w:t>gépünkön</w:t>
      </w:r>
      <w:proofErr w:type="spellEnd"/>
      <w:r w:rsidR="00684AA3">
        <w:rPr>
          <w:rFonts w:ascii="Times New Roman" w:hAnsi="Times New Roman" w:cs="Times New Roman"/>
          <w:sz w:val="24"/>
          <w:szCs w:val="24"/>
          <w:lang w:val="hu-HU"/>
        </w:rPr>
        <w:t xml:space="preserve"> abba a mappába, amit az alkalmazásban megadtunk, ott találni fogunk egy Email.txt nevű szöveges állományt</w:t>
      </w:r>
      <w:ins w:id="61" w:author="Machalik Károly" w:date="2021-03-30T12:23:00Z">
        <w:r w:rsidR="00EB64CA">
          <w:rPr>
            <w:rFonts w:ascii="Times New Roman" w:hAnsi="Times New Roman" w:cs="Times New Roman"/>
            <w:sz w:val="24"/>
            <w:szCs w:val="24"/>
            <w:lang w:val="hu-HU"/>
          </w:rPr>
          <w:t>,</w:t>
        </w:r>
      </w:ins>
      <w:r w:rsidR="00684AA3">
        <w:rPr>
          <w:rFonts w:ascii="Times New Roman" w:hAnsi="Times New Roman" w:cs="Times New Roman"/>
          <w:sz w:val="24"/>
          <w:szCs w:val="24"/>
          <w:lang w:val="hu-HU"/>
        </w:rPr>
        <w:t xml:space="preserve"> amelyben </w:t>
      </w:r>
      <w:proofErr w:type="spellStart"/>
      <w:r w:rsidR="00684AA3">
        <w:rPr>
          <w:rFonts w:ascii="Times New Roman" w:hAnsi="Times New Roman" w:cs="Times New Roman"/>
          <w:sz w:val="24"/>
          <w:szCs w:val="24"/>
          <w:lang w:val="hu-HU"/>
        </w:rPr>
        <w:t>kilistázva</w:t>
      </w:r>
      <w:proofErr w:type="spellEnd"/>
      <w:r w:rsidR="00684AA3">
        <w:rPr>
          <w:rFonts w:ascii="Times New Roman" w:hAnsi="Times New Roman" w:cs="Times New Roman"/>
          <w:sz w:val="24"/>
          <w:szCs w:val="24"/>
          <w:lang w:val="hu-HU"/>
        </w:rPr>
        <w:t xml:space="preserve"> megtalálható az összes email cím, külön sorban, ami fellelhető volt a megadott weblapon.</w:t>
      </w:r>
    </w:p>
    <w:p w14:paraId="5962E5AB" w14:textId="3FC11B63" w:rsidR="00684AA3" w:rsidRPr="00111C63" w:rsidRDefault="00684AA3"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Képek kimentése:</w:t>
      </w:r>
    </w:p>
    <w:p w14:paraId="1B58AC7B" w14:textId="7B0444C6" w:rsidR="00DA7AF0" w:rsidRDefault="00531037"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következő funkció</w:t>
      </w:r>
      <w:ins w:id="62" w:author="Machalik Károly" w:date="2021-03-30T12:24:00Z">
        <w:r w:rsidR="00EB64CA">
          <w:rPr>
            <w:rFonts w:ascii="Times New Roman" w:hAnsi="Times New Roman" w:cs="Times New Roman"/>
            <w:sz w:val="24"/>
            <w:szCs w:val="24"/>
            <w:lang w:val="hu-HU"/>
          </w:rPr>
          <w:t>,</w:t>
        </w:r>
      </w:ins>
      <w:r>
        <w:rPr>
          <w:rFonts w:ascii="Times New Roman" w:hAnsi="Times New Roman" w:cs="Times New Roman"/>
          <w:sz w:val="24"/>
          <w:szCs w:val="24"/>
          <w:lang w:val="hu-HU"/>
        </w:rPr>
        <w:t xml:space="preserve"> aminek a használatáról szeretnék picit bővebben írni, az a képeknek a mentése előre megadott weboldalról.</w:t>
      </w:r>
      <w:r w:rsidR="00634225">
        <w:rPr>
          <w:rFonts w:ascii="Times New Roman" w:hAnsi="Times New Roman" w:cs="Times New Roman"/>
          <w:sz w:val="24"/>
          <w:szCs w:val="24"/>
          <w:lang w:val="hu-HU"/>
        </w:rPr>
        <w:t xml:space="preserve"> Ez a funkció azok számára lehet hasznos, akik szeret</w:t>
      </w:r>
      <w:ins w:id="63" w:author="Machalik Károly" w:date="2021-03-30T12:24:00Z">
        <w:r w:rsidR="00EB64CA">
          <w:rPr>
            <w:rFonts w:ascii="Times New Roman" w:hAnsi="Times New Roman" w:cs="Times New Roman"/>
            <w:sz w:val="24"/>
            <w:szCs w:val="24"/>
            <w:lang w:val="hu-HU"/>
          </w:rPr>
          <w:t>n</w:t>
        </w:r>
      </w:ins>
      <w:r w:rsidR="00634225">
        <w:rPr>
          <w:rFonts w:ascii="Times New Roman" w:hAnsi="Times New Roman" w:cs="Times New Roman"/>
          <w:sz w:val="24"/>
          <w:szCs w:val="24"/>
          <w:lang w:val="hu-HU"/>
        </w:rPr>
        <w:t xml:space="preserve">ének rengetek képet lementeni egy oldalról, anélkül, hogy egyesével kellene minden egyes képet letölteni. Ennek a funkciónak köszönhetően, egyetlen kattintással sok képhez juthatunk. A </w:t>
      </w:r>
      <w:proofErr w:type="spellStart"/>
      <w:r w:rsidR="00634225">
        <w:rPr>
          <w:rFonts w:ascii="Times New Roman" w:hAnsi="Times New Roman" w:cs="Times New Roman"/>
          <w:sz w:val="24"/>
          <w:szCs w:val="24"/>
          <w:lang w:val="hu-HU"/>
        </w:rPr>
        <w:t>Scraper</w:t>
      </w:r>
      <w:proofErr w:type="spellEnd"/>
      <w:r w:rsidR="00634225">
        <w:rPr>
          <w:rFonts w:ascii="Times New Roman" w:hAnsi="Times New Roman" w:cs="Times New Roman"/>
          <w:sz w:val="24"/>
          <w:szCs w:val="24"/>
          <w:lang w:val="hu-HU"/>
        </w:rPr>
        <w:t xml:space="preserve"> letöltése </w:t>
      </w:r>
      <w:commentRangeStart w:id="64"/>
      <w:r w:rsidR="00634225">
        <w:rPr>
          <w:rFonts w:ascii="Times New Roman" w:hAnsi="Times New Roman" w:cs="Times New Roman"/>
          <w:sz w:val="24"/>
          <w:szCs w:val="24"/>
          <w:lang w:val="hu-HU"/>
        </w:rPr>
        <w:t>máris</w:t>
      </w:r>
      <w:commentRangeEnd w:id="64"/>
      <w:r w:rsidR="00EB64CA">
        <w:rPr>
          <w:rStyle w:val="Jegyzethivatkozs"/>
        </w:rPr>
        <w:commentReference w:id="64"/>
      </w:r>
      <w:r w:rsidR="00634225">
        <w:rPr>
          <w:rFonts w:ascii="Times New Roman" w:hAnsi="Times New Roman" w:cs="Times New Roman"/>
          <w:sz w:val="24"/>
          <w:szCs w:val="24"/>
          <w:lang w:val="hu-HU"/>
        </w:rPr>
        <w:t xml:space="preserve"> igénybe vehető ez a hasznos funkció. Az alábbi képet alapul véve végig megyünk azon, hogy hogyan is használjuk ezt a funkciót.</w:t>
      </w:r>
    </w:p>
    <w:p w14:paraId="1DCB6CC9" w14:textId="77777777" w:rsidR="00DA7AF0" w:rsidRDefault="00DA7AF0" w:rsidP="00D26A9F">
      <w:pPr>
        <w:tabs>
          <w:tab w:val="left" w:pos="6804"/>
        </w:tabs>
        <w:spacing w:line="360" w:lineRule="auto"/>
        <w:jc w:val="both"/>
        <w:rPr>
          <w:rFonts w:ascii="Times New Roman" w:hAnsi="Times New Roman" w:cs="Times New Roman"/>
          <w:sz w:val="24"/>
          <w:szCs w:val="24"/>
          <w:lang w:val="hu-HU"/>
        </w:rPr>
      </w:pPr>
      <w:r w:rsidRPr="00DA7AF0">
        <w:rPr>
          <w:rFonts w:ascii="Times New Roman" w:hAnsi="Times New Roman" w:cs="Times New Roman"/>
          <w:noProof/>
          <w:sz w:val="24"/>
          <w:szCs w:val="24"/>
        </w:rPr>
        <w:drawing>
          <wp:inline distT="0" distB="0" distL="0" distR="0" wp14:anchorId="5FDDD467" wp14:editId="35CFB312">
            <wp:extent cx="5971540" cy="1046958"/>
            <wp:effectExtent l="0" t="0" r="0" b="1270"/>
            <wp:docPr id="7" name="Kép 7" descr="F:\Rumszy\University\Szakdolgozat\Documentation\pictur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umszy\University\Szakdolgozat\Documentation\pictureExampleFina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6E447044" w14:textId="5E33328E" w:rsidR="00531037" w:rsidRDefault="00DA7AF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teljes mértékben megegyezik azokkal a lépésekkel amiket korábban kifejtettem </w:t>
      </w:r>
      <w:proofErr w:type="gramStart"/>
      <w:r>
        <w:rPr>
          <w:rFonts w:ascii="Times New Roman" w:hAnsi="Times New Roman" w:cs="Times New Roman"/>
          <w:sz w:val="24"/>
          <w:szCs w:val="24"/>
          <w:lang w:val="hu-HU"/>
        </w:rPr>
        <w:t>az ”Email</w:t>
      </w:r>
      <w:proofErr w:type="gramEnd"/>
      <w:r>
        <w:rPr>
          <w:rFonts w:ascii="Times New Roman" w:hAnsi="Times New Roman" w:cs="Times New Roman"/>
          <w:sz w:val="24"/>
          <w:szCs w:val="24"/>
          <w:lang w:val="hu-HU"/>
        </w:rPr>
        <w:t xml:space="preserve"> címek kinyerése” részben. A következő lépés is hasonló, viszont ebben az esetben az általunk kiválasztott kép formátumokat tudjuk kiválasztani. Azokat a formátumokat válasszuk ki</w:t>
      </w:r>
      <w:ins w:id="65" w:author="Machalik Károly" w:date="2021-03-30T12:30:00Z">
        <w:r w:rsidR="00155FD3">
          <w:rPr>
            <w:rFonts w:ascii="Times New Roman" w:hAnsi="Times New Roman" w:cs="Times New Roman"/>
            <w:sz w:val="24"/>
            <w:szCs w:val="24"/>
            <w:lang w:val="hu-HU"/>
          </w:rPr>
          <w:t>,</w:t>
        </w:r>
      </w:ins>
      <w:r>
        <w:rPr>
          <w:rFonts w:ascii="Times New Roman" w:hAnsi="Times New Roman" w:cs="Times New Roman"/>
          <w:sz w:val="24"/>
          <w:szCs w:val="24"/>
          <w:lang w:val="hu-HU"/>
        </w:rPr>
        <w:t xml:space="preserve"> amelyekre nekünk szükségünk van. Ez a lépés piros kerettel lett kiemelve a képernyőképen és 3-as ponttal lett jelölve. A 4. egyben az utolsó lépés, hogy megnyomjuk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feliratú gombot. </w:t>
      </w:r>
      <w:r>
        <w:rPr>
          <w:rFonts w:ascii="Times New Roman" w:hAnsi="Times New Roman" w:cs="Times New Roman"/>
          <w:sz w:val="24"/>
          <w:szCs w:val="24"/>
          <w:lang w:val="hu-HU"/>
        </w:rPr>
        <w:lastRenderedPageBreak/>
        <w:t>Ezek után az általunk megadott helyen létrejönnek mappák</w:t>
      </w:r>
      <w:r w:rsidR="00AC5D74">
        <w:rPr>
          <w:rFonts w:ascii="Times New Roman" w:hAnsi="Times New Roman" w:cs="Times New Roman"/>
          <w:sz w:val="24"/>
          <w:szCs w:val="24"/>
          <w:lang w:val="hu-HU"/>
        </w:rPr>
        <w:t xml:space="preserve"> annak megfelelően, hogy milyen kiterjesztésű képeket választottunk ki az alkalmazásban.</w:t>
      </w:r>
      <w:r w:rsidR="00BA5F5B">
        <w:rPr>
          <w:rFonts w:ascii="Times New Roman" w:hAnsi="Times New Roman" w:cs="Times New Roman"/>
          <w:sz w:val="24"/>
          <w:szCs w:val="24"/>
          <w:lang w:val="hu-HU"/>
        </w:rPr>
        <w:t xml:space="preserve"> Ha például a </w:t>
      </w:r>
      <w:proofErr w:type="spellStart"/>
      <w:r w:rsidR="00BA5F5B">
        <w:rPr>
          <w:rFonts w:ascii="Times New Roman" w:hAnsi="Times New Roman" w:cs="Times New Roman"/>
          <w:sz w:val="24"/>
          <w:szCs w:val="24"/>
          <w:lang w:val="hu-HU"/>
        </w:rPr>
        <w:t>jpg</w:t>
      </w:r>
      <w:proofErr w:type="spellEnd"/>
      <w:r w:rsidR="00BA5F5B">
        <w:rPr>
          <w:rFonts w:ascii="Times New Roman" w:hAnsi="Times New Roman" w:cs="Times New Roman"/>
          <w:sz w:val="24"/>
          <w:szCs w:val="24"/>
          <w:lang w:val="hu-HU"/>
        </w:rPr>
        <w:t xml:space="preserve"> és a </w:t>
      </w:r>
      <w:proofErr w:type="spellStart"/>
      <w:r w:rsidR="00BA5F5B">
        <w:rPr>
          <w:rFonts w:ascii="Times New Roman" w:hAnsi="Times New Roman" w:cs="Times New Roman"/>
          <w:sz w:val="24"/>
          <w:szCs w:val="24"/>
          <w:lang w:val="hu-HU"/>
        </w:rPr>
        <w:t>png</w:t>
      </w:r>
      <w:proofErr w:type="spellEnd"/>
      <w:r w:rsidR="00BA5F5B">
        <w:rPr>
          <w:rFonts w:ascii="Times New Roman" w:hAnsi="Times New Roman" w:cs="Times New Roman"/>
          <w:sz w:val="24"/>
          <w:szCs w:val="24"/>
          <w:lang w:val="hu-HU"/>
        </w:rPr>
        <w:t xml:space="preserve"> formátumot választottuk ki, ebben az esetben az általuk megadott helyre egy </w:t>
      </w:r>
      <w:proofErr w:type="spellStart"/>
      <w:r w:rsidR="00BA5F5B">
        <w:rPr>
          <w:rFonts w:ascii="Times New Roman" w:hAnsi="Times New Roman" w:cs="Times New Roman"/>
          <w:sz w:val="24"/>
          <w:szCs w:val="24"/>
          <w:lang w:val="hu-HU"/>
        </w:rPr>
        <w:t>JPGs</w:t>
      </w:r>
      <w:proofErr w:type="spellEnd"/>
      <w:r w:rsidR="00BA5F5B">
        <w:rPr>
          <w:rFonts w:ascii="Times New Roman" w:hAnsi="Times New Roman" w:cs="Times New Roman"/>
          <w:sz w:val="24"/>
          <w:szCs w:val="24"/>
          <w:lang w:val="hu-HU"/>
        </w:rPr>
        <w:t xml:space="preserve"> és egy </w:t>
      </w:r>
      <w:proofErr w:type="spellStart"/>
      <w:r w:rsidR="00BA5F5B">
        <w:rPr>
          <w:rFonts w:ascii="Times New Roman" w:hAnsi="Times New Roman" w:cs="Times New Roman"/>
          <w:sz w:val="24"/>
          <w:szCs w:val="24"/>
          <w:lang w:val="hu-HU"/>
        </w:rPr>
        <w:t>PNGs</w:t>
      </w:r>
      <w:proofErr w:type="spellEnd"/>
      <w:r w:rsidR="00BA5F5B">
        <w:rPr>
          <w:rFonts w:ascii="Times New Roman" w:hAnsi="Times New Roman" w:cs="Times New Roman"/>
          <w:sz w:val="24"/>
          <w:szCs w:val="24"/>
          <w:lang w:val="hu-HU"/>
        </w:rPr>
        <w:t xml:space="preserve"> nevű mappa jön létre és bennük megtalálhatóak lesznek a letöltött képek.</w:t>
      </w:r>
    </w:p>
    <w:p w14:paraId="1B264AE9" w14:textId="2EB98FD8" w:rsidR="00BA5F5B" w:rsidRPr="00111C63" w:rsidRDefault="00BA5F5B"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Linkek kinyerése:</w:t>
      </w:r>
    </w:p>
    <w:p w14:paraId="1FD00ACB" w14:textId="6D275CBB" w:rsidR="00BA5F5B" w:rsidRDefault="00BA5F5B"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 a funkció arra szolgál, hogy az általunk megadott honlapon található összes hivatkozást ki tudjuk gyűjteni. Hasznos lehet például azok számára</w:t>
      </w:r>
      <w:r w:rsidR="00B104A3">
        <w:rPr>
          <w:rFonts w:ascii="Times New Roman" w:hAnsi="Times New Roman" w:cs="Times New Roman"/>
          <w:sz w:val="24"/>
          <w:szCs w:val="24"/>
          <w:lang w:val="hu-HU"/>
        </w:rPr>
        <w:t>,</w:t>
      </w:r>
      <w:r>
        <w:rPr>
          <w:rFonts w:ascii="Times New Roman" w:hAnsi="Times New Roman" w:cs="Times New Roman"/>
          <w:sz w:val="24"/>
          <w:szCs w:val="24"/>
          <w:lang w:val="hu-HU"/>
        </w:rPr>
        <w:t xml:space="preserve"> akik kíváncsiak, hogy az általuk kiválasztott oldal milyen más oldalakkal van összekötve külö</w:t>
      </w:r>
      <w:r w:rsidR="00B104A3">
        <w:rPr>
          <w:rFonts w:ascii="Times New Roman" w:hAnsi="Times New Roman" w:cs="Times New Roman"/>
          <w:sz w:val="24"/>
          <w:szCs w:val="24"/>
          <w:lang w:val="hu-HU"/>
        </w:rPr>
        <w:t>nböző hivatkozásokkal. Sok érdekesség fellelhető egy ilyen kutatás során. Olykor meghökkentő tud lenni, hogy egy oldal milyen, szöges ellentétben álló típusú oldalakra mutató hivatkozásokat tartalmaz. Ennek a fu</w:t>
      </w:r>
      <w:ins w:id="66" w:author="Machalik Károly" w:date="2021-03-30T12:30:00Z">
        <w:r w:rsidR="00155FD3">
          <w:rPr>
            <w:rFonts w:ascii="Times New Roman" w:hAnsi="Times New Roman" w:cs="Times New Roman"/>
            <w:sz w:val="24"/>
            <w:szCs w:val="24"/>
            <w:lang w:val="hu-HU"/>
          </w:rPr>
          <w:t>n</w:t>
        </w:r>
      </w:ins>
      <w:r w:rsidR="00B104A3">
        <w:rPr>
          <w:rFonts w:ascii="Times New Roman" w:hAnsi="Times New Roman" w:cs="Times New Roman"/>
          <w:sz w:val="24"/>
          <w:szCs w:val="24"/>
          <w:lang w:val="hu-HU"/>
        </w:rPr>
        <w:t>kciónak a használata a következő képen illusztrálva is látható.</w:t>
      </w:r>
    </w:p>
    <w:p w14:paraId="1528FA97" w14:textId="11917F47" w:rsidR="00B104A3" w:rsidRDefault="00B104A3" w:rsidP="00D26A9F">
      <w:pPr>
        <w:tabs>
          <w:tab w:val="left" w:pos="6804"/>
        </w:tabs>
        <w:spacing w:line="360" w:lineRule="auto"/>
        <w:jc w:val="both"/>
        <w:rPr>
          <w:rFonts w:ascii="Times New Roman" w:hAnsi="Times New Roman" w:cs="Times New Roman"/>
          <w:sz w:val="24"/>
          <w:szCs w:val="24"/>
          <w:lang w:val="hu-HU"/>
        </w:rPr>
      </w:pPr>
      <w:r w:rsidRPr="00B104A3">
        <w:rPr>
          <w:rFonts w:ascii="Times New Roman" w:hAnsi="Times New Roman" w:cs="Times New Roman"/>
          <w:noProof/>
          <w:sz w:val="24"/>
          <w:szCs w:val="24"/>
        </w:rPr>
        <w:drawing>
          <wp:inline distT="0" distB="0" distL="0" distR="0" wp14:anchorId="0B0E02DC" wp14:editId="0E630137">
            <wp:extent cx="5971540" cy="1046958"/>
            <wp:effectExtent l="0" t="0" r="0" b="1270"/>
            <wp:docPr id="10" name="Kép 10" descr="F:\Rumszy\University\Szakdolgozat\Documentation\link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umszy\University\Szakdolgozat\Documentation\linksExampleFin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15CC6EA9" w14:textId="750B0DB5" w:rsidR="00B104A3" w:rsidRDefault="00B104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két lépés a megszokott módon végrehajtandó</w:t>
      </w:r>
      <w:r w:rsidR="000666DC">
        <w:rPr>
          <w:rFonts w:ascii="Times New Roman" w:hAnsi="Times New Roman" w:cs="Times New Roman"/>
          <w:sz w:val="24"/>
          <w:szCs w:val="24"/>
          <w:lang w:val="hu-HU"/>
        </w:rPr>
        <w:t xml:space="preserve">. A 3. lépés igazán egyszerű: a képen pirossal jelzett területen ki kell választanunk, hogy szeretnénk-e, hogy a program </w:t>
      </w:r>
      <w:proofErr w:type="spellStart"/>
      <w:r w:rsidR="000666DC">
        <w:rPr>
          <w:rFonts w:ascii="Times New Roman" w:hAnsi="Times New Roman" w:cs="Times New Roman"/>
          <w:sz w:val="24"/>
          <w:szCs w:val="24"/>
          <w:lang w:val="hu-HU"/>
        </w:rPr>
        <w:t>kigyűjtse</w:t>
      </w:r>
      <w:proofErr w:type="spellEnd"/>
      <w:r w:rsidR="000666DC">
        <w:rPr>
          <w:rFonts w:ascii="Times New Roman" w:hAnsi="Times New Roman" w:cs="Times New Roman"/>
          <w:sz w:val="24"/>
          <w:szCs w:val="24"/>
          <w:lang w:val="hu-HU"/>
        </w:rPr>
        <w:t xml:space="preserve"> számunka a hivatkozások címét egy szöveges állományba, amelyeket később könnyedén fel tudunk használni, hiszen egy helyen lesz megtalálható az összes. A </w:t>
      </w:r>
      <w:proofErr w:type="spellStart"/>
      <w:r w:rsidR="000666DC">
        <w:rPr>
          <w:rFonts w:ascii="Times New Roman" w:hAnsi="Times New Roman" w:cs="Times New Roman"/>
          <w:sz w:val="24"/>
          <w:szCs w:val="24"/>
          <w:lang w:val="hu-HU"/>
        </w:rPr>
        <w:t>Scrape</w:t>
      </w:r>
      <w:proofErr w:type="spellEnd"/>
      <w:r w:rsidR="000666DC">
        <w:rPr>
          <w:rFonts w:ascii="Times New Roman" w:hAnsi="Times New Roman" w:cs="Times New Roman"/>
          <w:sz w:val="24"/>
          <w:szCs w:val="24"/>
          <w:lang w:val="hu-HU"/>
        </w:rPr>
        <w:t>! gomb megnyomása után ez a file el is érhető Links.txt néven, minden egyes link külön sorban található meg.</w:t>
      </w:r>
    </w:p>
    <w:p w14:paraId="6F75F893" w14:textId="5316808A" w:rsidR="00F03385" w:rsidRPr="00111C63" w:rsidRDefault="00F03385"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Forráskód kinyerése:</w:t>
      </w:r>
    </w:p>
    <w:p w14:paraId="214E08A6" w14:textId="622A2AAA" w:rsidR="00F03385" w:rsidRDefault="00F03385"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forráskód kinyerése funkció azok számára lehet hasznos, akik jártasok</w:t>
      </w:r>
      <w:del w:id="67" w:author="Machalik Károly" w:date="2021-03-30T12:31:00Z">
        <w:r w:rsidDel="00155FD3">
          <w:rPr>
            <w:rFonts w:ascii="Times New Roman" w:hAnsi="Times New Roman" w:cs="Times New Roman"/>
            <w:sz w:val="24"/>
            <w:szCs w:val="24"/>
            <w:lang w:val="hu-HU"/>
          </w:rPr>
          <w:delText xml:space="preserve"> </w:delText>
        </w:r>
      </w:del>
      <w:r>
        <w:rPr>
          <w:rFonts w:ascii="Times New Roman" w:hAnsi="Times New Roman" w:cs="Times New Roman"/>
          <w:sz w:val="24"/>
          <w:szCs w:val="24"/>
          <w:lang w:val="hu-HU"/>
        </w:rPr>
        <w:t xml:space="preserve"> a</w:t>
      </w:r>
      <w:ins w:id="68" w:author="Machalik Károly" w:date="2021-03-30T12:31:00Z">
        <w:r w:rsidR="00155FD3">
          <w:rPr>
            <w:rFonts w:ascii="Times New Roman" w:hAnsi="Times New Roman" w:cs="Times New Roman"/>
            <w:sz w:val="24"/>
            <w:szCs w:val="24"/>
            <w:lang w:val="hu-HU"/>
          </w:rPr>
          <w:t>z</w:t>
        </w:r>
      </w:ins>
      <w:r>
        <w:rPr>
          <w:rFonts w:ascii="Times New Roman" w:hAnsi="Times New Roman" w:cs="Times New Roman"/>
          <w:sz w:val="24"/>
          <w:szCs w:val="24"/>
          <w:lang w:val="hu-HU"/>
        </w:rPr>
        <w:t xml:space="preserve"> informatika világában. Esetleg szeretne valaki egy hasonló weboldalt készíteni egy általa jól ismert weblaphoz, ez a funkció nagy segítség lehet, hiszen ezáltal kinyerhető a forrása az adott oldalnak és megtekinthetővé válik a felépítése. Így könnyedén megtanulható, illetve elsajátítható minden egyes funkció, amit egy honlapon használni lehet. Lentebb, az alkalmazáson illusztrálva is látható ennek a funkciónak a használata</w:t>
      </w:r>
      <w:r w:rsidR="004F0FBF">
        <w:rPr>
          <w:rFonts w:ascii="Times New Roman" w:hAnsi="Times New Roman" w:cs="Times New Roman"/>
          <w:sz w:val="24"/>
          <w:szCs w:val="24"/>
          <w:lang w:val="hu-HU"/>
        </w:rPr>
        <w:t>.</w:t>
      </w:r>
    </w:p>
    <w:p w14:paraId="20F2C4A0" w14:textId="61B4EE3D" w:rsidR="004F0FBF" w:rsidRDefault="004F0FBF" w:rsidP="00D26A9F">
      <w:pPr>
        <w:tabs>
          <w:tab w:val="left" w:pos="6804"/>
        </w:tabs>
        <w:spacing w:line="360" w:lineRule="auto"/>
        <w:jc w:val="both"/>
        <w:rPr>
          <w:rFonts w:ascii="Times New Roman" w:hAnsi="Times New Roman" w:cs="Times New Roman"/>
          <w:sz w:val="24"/>
          <w:szCs w:val="24"/>
          <w:lang w:val="hu-HU"/>
        </w:rPr>
      </w:pPr>
      <w:r w:rsidRPr="004F0FBF">
        <w:rPr>
          <w:rFonts w:ascii="Times New Roman" w:hAnsi="Times New Roman" w:cs="Times New Roman"/>
          <w:noProof/>
          <w:sz w:val="24"/>
          <w:szCs w:val="24"/>
        </w:rPr>
        <w:lastRenderedPageBreak/>
        <w:drawing>
          <wp:inline distT="0" distB="0" distL="0" distR="0" wp14:anchorId="1BBF91CC" wp14:editId="0993B776">
            <wp:extent cx="5971540" cy="1046958"/>
            <wp:effectExtent l="0" t="0" r="0" b="1270"/>
            <wp:docPr id="5" name="Kép 5" descr="F:\Rumszy\University\Szakdolgozat\Documentation\sourc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sourceExampleF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524739F" w14:textId="4AF6D92C" w:rsidR="004F0FBF" w:rsidRDefault="004F0FBF"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ugyan az, mint a korábbi esetekben. Amint ezeket megtettük, be kell jelölnünk, hogy szeretnénk-e az adott oldal forrásának a kinyerését. Amint igen, abban az esetben jelöljük be a 3. pontnál látható opciót. Végül pedig kattintsunk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gombra. Amint ezt megtettük, az általunk előre megadott helyre létrejön egy S</w:t>
      </w:r>
      <w:r w:rsidR="000570D5">
        <w:rPr>
          <w:rFonts w:ascii="Times New Roman" w:hAnsi="Times New Roman" w:cs="Times New Roman"/>
          <w:sz w:val="24"/>
          <w:szCs w:val="24"/>
          <w:lang w:val="hu-HU"/>
        </w:rPr>
        <w:t>ource.txt amely tartalmazza a teljes forráskódot.</w:t>
      </w:r>
    </w:p>
    <w:p w14:paraId="2D77562E" w14:textId="512903D1" w:rsidR="000666DC" w:rsidRPr="00111C63" w:rsidRDefault="000570D5"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Táblázatok kinyerése:</w:t>
      </w:r>
    </w:p>
    <w:p w14:paraId="15B5B3AA" w14:textId="3627F618" w:rsidR="009600B6" w:rsidRDefault="00A41B1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utolsó funkció, ám talán az egyik leglényegesebb a táblázatok kinyerése</w:t>
      </w:r>
      <w:r w:rsidR="00545DEB">
        <w:rPr>
          <w:rFonts w:ascii="Times New Roman" w:hAnsi="Times New Roman" w:cs="Times New Roman"/>
          <w:sz w:val="24"/>
          <w:szCs w:val="24"/>
          <w:lang w:val="hu-HU"/>
        </w:rPr>
        <w:t xml:space="preserve"> amire az a</w:t>
      </w:r>
      <w:r>
        <w:rPr>
          <w:rFonts w:ascii="Times New Roman" w:hAnsi="Times New Roman" w:cs="Times New Roman"/>
          <w:sz w:val="24"/>
          <w:szCs w:val="24"/>
          <w:lang w:val="hu-HU"/>
        </w:rPr>
        <w:t>l</w:t>
      </w:r>
      <w:r w:rsidR="00545DEB">
        <w:rPr>
          <w:rFonts w:ascii="Times New Roman" w:hAnsi="Times New Roman" w:cs="Times New Roman"/>
          <w:sz w:val="24"/>
          <w:szCs w:val="24"/>
          <w:lang w:val="hu-HU"/>
        </w:rPr>
        <w:t>kal</w:t>
      </w:r>
      <w:r>
        <w:rPr>
          <w:rFonts w:ascii="Times New Roman" w:hAnsi="Times New Roman" w:cs="Times New Roman"/>
          <w:sz w:val="24"/>
          <w:szCs w:val="24"/>
          <w:lang w:val="hu-HU"/>
        </w:rPr>
        <w:t>mazás képes.</w:t>
      </w:r>
      <w:r w:rsidR="00545DEB">
        <w:rPr>
          <w:rFonts w:ascii="Times New Roman" w:hAnsi="Times New Roman" w:cs="Times New Roman"/>
          <w:sz w:val="24"/>
          <w:szCs w:val="24"/>
          <w:lang w:val="hu-HU"/>
        </w:rPr>
        <w:t xml:space="preserve"> Hasznos lehet azon személyek számára</w:t>
      </w:r>
      <w:ins w:id="69" w:author="Machalik Károly" w:date="2021-03-30T12:31:00Z">
        <w:r w:rsidR="00155FD3">
          <w:rPr>
            <w:rFonts w:ascii="Times New Roman" w:hAnsi="Times New Roman" w:cs="Times New Roman"/>
            <w:sz w:val="24"/>
            <w:szCs w:val="24"/>
            <w:lang w:val="hu-HU"/>
          </w:rPr>
          <w:t>,</w:t>
        </w:r>
      </w:ins>
      <w:r w:rsidR="00545DEB">
        <w:rPr>
          <w:rFonts w:ascii="Times New Roman" w:hAnsi="Times New Roman" w:cs="Times New Roman"/>
          <w:sz w:val="24"/>
          <w:szCs w:val="24"/>
          <w:lang w:val="hu-HU"/>
        </w:rPr>
        <w:t xml:space="preserve"> akiknek rengeteg adatot kell feldolgozniuk, ezek az információk legtöbbször táblázatok formájában vannak reprezentálva az oldalakon, hiszen egy jól átlátható és rendezett formát reprezentálnak a táblázatok. Az alkalmazás lehetővé teszi a felhasználók számára, hogy az összes táblázat összes adatát kinyerjük saját gépünkre, egy előre meghatározott helyre. A</w:t>
      </w:r>
      <w:r w:rsidR="00B97B24">
        <w:rPr>
          <w:rFonts w:ascii="Times New Roman" w:hAnsi="Times New Roman" w:cs="Times New Roman"/>
          <w:sz w:val="24"/>
          <w:szCs w:val="24"/>
          <w:lang w:val="hu-HU"/>
        </w:rPr>
        <w:t xml:space="preserve">zonban ha nincs szükségünk az összes táblázatra, megadhatjuk azt is, hogy hány táblázatnak az adatait szeretnénk kigyűjteni. Tovább menve, nem feltétlen van szükségünk a kívánt táblázatok összes sorára. Ezt a paramétert is megadhatjuk az alkalmazásban, hogy hány sorra vagyunk kíváncsiak. Hogy teljes legyen a </w:t>
      </w:r>
      <w:r w:rsidR="009600B6">
        <w:rPr>
          <w:rFonts w:ascii="Times New Roman" w:hAnsi="Times New Roman" w:cs="Times New Roman"/>
          <w:sz w:val="24"/>
          <w:szCs w:val="24"/>
          <w:lang w:val="hu-HU"/>
        </w:rPr>
        <w:t>paletta</w:t>
      </w:r>
      <w:r w:rsidR="00B97B24">
        <w:rPr>
          <w:rFonts w:ascii="Times New Roman" w:hAnsi="Times New Roman" w:cs="Times New Roman"/>
          <w:sz w:val="24"/>
          <w:szCs w:val="24"/>
          <w:lang w:val="hu-HU"/>
        </w:rPr>
        <w:t xml:space="preserve">, az oszlopok számát </w:t>
      </w:r>
      <w:r w:rsidR="009600B6">
        <w:rPr>
          <w:rFonts w:ascii="Times New Roman" w:hAnsi="Times New Roman" w:cs="Times New Roman"/>
          <w:sz w:val="24"/>
          <w:szCs w:val="24"/>
          <w:lang w:val="hu-HU"/>
        </w:rPr>
        <w:t>is előre definiálhatjuk, ha nincsen szükségünk az összes oszlopra. Amennyiben nem tudjuk, hogy az adott oldalon hány táblázat, a legnagyobb táblázat hány sorból és hány oszlopból áll, de nekünk az összes táblázat teljes terjedelmére szükségünk van, nincsen semmi gond. Ugyanis</w:t>
      </w:r>
      <w:ins w:id="70" w:author="Machalik Károly" w:date="2021-03-30T12:31:00Z">
        <w:r w:rsidR="00155FD3">
          <w:rPr>
            <w:rFonts w:ascii="Times New Roman" w:hAnsi="Times New Roman" w:cs="Times New Roman"/>
            <w:sz w:val="24"/>
            <w:szCs w:val="24"/>
            <w:lang w:val="hu-HU"/>
          </w:rPr>
          <w:t>,</w:t>
        </w:r>
      </w:ins>
      <w:r w:rsidR="009600B6">
        <w:rPr>
          <w:rFonts w:ascii="Times New Roman" w:hAnsi="Times New Roman" w:cs="Times New Roman"/>
          <w:sz w:val="24"/>
          <w:szCs w:val="24"/>
          <w:lang w:val="hu-HU"/>
        </w:rPr>
        <w:t xml:space="preserve"> ha egy irreálisan nagy számot adunk meg mind a három paraméternek, abban az esetben nagy eséllyel ezek a számok nagyobbak lesznek, mint a tábláztok valós adatai. Ilyenkor az összes táblázat összes adatát ki tudjuk nyerni a weboldalról. Ebben az esetben is kép formáj</w:t>
      </w:r>
      <w:r w:rsidR="009D4C92">
        <w:rPr>
          <w:rFonts w:ascii="Times New Roman" w:hAnsi="Times New Roman" w:cs="Times New Roman"/>
          <w:sz w:val="24"/>
          <w:szCs w:val="24"/>
          <w:lang w:val="hu-HU"/>
        </w:rPr>
        <w:t>ában</w:t>
      </w:r>
      <w:r w:rsidR="009600B6">
        <w:rPr>
          <w:rFonts w:ascii="Times New Roman" w:hAnsi="Times New Roman" w:cs="Times New Roman"/>
          <w:sz w:val="24"/>
          <w:szCs w:val="24"/>
          <w:lang w:val="hu-HU"/>
        </w:rPr>
        <w:t xml:space="preserve"> szemléltetem ennek a funkciónak a használatát.</w:t>
      </w:r>
    </w:p>
    <w:p w14:paraId="53015824" w14:textId="0B3B6BBE" w:rsidR="009600B6" w:rsidRDefault="009600B6" w:rsidP="00D26A9F">
      <w:pPr>
        <w:tabs>
          <w:tab w:val="left" w:pos="6804"/>
        </w:tabs>
        <w:spacing w:line="360" w:lineRule="auto"/>
        <w:jc w:val="both"/>
        <w:rPr>
          <w:rFonts w:ascii="Times New Roman" w:hAnsi="Times New Roman" w:cs="Times New Roman"/>
          <w:sz w:val="24"/>
          <w:szCs w:val="24"/>
          <w:lang w:val="hu-HU"/>
        </w:rPr>
      </w:pPr>
      <w:r w:rsidRPr="009600B6">
        <w:rPr>
          <w:rFonts w:ascii="Times New Roman" w:hAnsi="Times New Roman" w:cs="Times New Roman"/>
          <w:noProof/>
          <w:sz w:val="24"/>
          <w:szCs w:val="24"/>
        </w:rPr>
        <w:drawing>
          <wp:inline distT="0" distB="0" distL="0" distR="0" wp14:anchorId="669E20AF" wp14:editId="7E634B5D">
            <wp:extent cx="5971540" cy="1046958"/>
            <wp:effectExtent l="0" t="0" r="0" b="1270"/>
            <wp:docPr id="8" name="Kép 8" descr="F:\Rumszy\University\Szakdolgozat\Documentation\table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tablesExampleFi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3FCDFD64" w14:textId="3E3B1AB4" w:rsidR="00ED31A6" w:rsidRPr="00F2691D" w:rsidRDefault="009D4C92"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első két lépést a korábbiakhoz megszokott módon kell végrehajtani, meg kell adnunk a kívánt oldalnak az URL címét, illetve a helyet ahová szeretnénk a táblázatok lementését. Ezek után a harmadik, negyedik és ötödik lépés nagyon hasonlít egymáshoz. Meg kell adnunk számszerűen, hogy hány darab táblázatot, hány sort, illetve oszlopot kívánunk lementeni az oldalról. Az utolsó lépés itt is, mint az eddigi összes esetben,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gomb megnyomása. Ezután az általunk megadott helyen létrejön annyi TableX.txt szöveges állomány, amennyi táblázatot le kívántunk tölteni az oldalról. Az állomány nevében az X a különböző sorszámokat jelölik 1-től kezdődően.</w:t>
      </w:r>
    </w:p>
    <w:sectPr w:rsidR="00ED31A6" w:rsidRPr="00F2691D" w:rsidSect="00D14A18">
      <w:footerReference w:type="default" r:id="rId26"/>
      <w:pgSz w:w="12240" w:h="15840" w:code="1"/>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achalik Károly" w:date="2021-03-30T11:43:00Z" w:initials="MK">
    <w:p w14:paraId="5050242E" w14:textId="74057F1D" w:rsidR="00941049" w:rsidRDefault="00941049">
      <w:pPr>
        <w:pStyle w:val="Jegyzetszveg"/>
      </w:pPr>
      <w:r>
        <w:rPr>
          <w:rStyle w:val="Jegyzethivatkozs"/>
        </w:rPr>
        <w:annotationRef/>
      </w:r>
      <w:proofErr w:type="spellStart"/>
      <w:r>
        <w:t>Innen</w:t>
      </w:r>
      <w:proofErr w:type="spellEnd"/>
      <w:r>
        <w:t xml:space="preserve"> </w:t>
      </w:r>
      <w:proofErr w:type="spellStart"/>
      <w:r>
        <w:t>valami</w:t>
      </w:r>
      <w:proofErr w:type="spellEnd"/>
      <w:r>
        <w:t xml:space="preserve"> </w:t>
      </w:r>
      <w:proofErr w:type="spellStart"/>
      <w:r>
        <w:t>hiányzik</w:t>
      </w:r>
      <w:proofErr w:type="spellEnd"/>
    </w:p>
  </w:comment>
  <w:comment w:id="41" w:author="Machalik Károly" w:date="2021-03-30T12:18:00Z" w:initials="MK">
    <w:p w14:paraId="1766994B" w14:textId="11846405" w:rsidR="00EB64CA" w:rsidRDefault="00EB64CA">
      <w:pPr>
        <w:pStyle w:val="Jegyzetszveg"/>
      </w:pPr>
      <w:r>
        <w:rPr>
          <w:rStyle w:val="Jegyzethivatkozs"/>
        </w:rPr>
        <w:annotationRef/>
      </w:r>
      <w:proofErr w:type="spellStart"/>
      <w:r>
        <w:t>vagy</w:t>
      </w:r>
      <w:proofErr w:type="spellEnd"/>
      <w:r>
        <w:t xml:space="preserve"> ha a </w:t>
      </w:r>
      <w:proofErr w:type="spellStart"/>
      <w:r>
        <w:t>hivatalos</w:t>
      </w:r>
      <w:proofErr w:type="spellEnd"/>
      <w:r>
        <w:t xml:space="preserve"> </w:t>
      </w:r>
      <w:proofErr w:type="spellStart"/>
      <w:r>
        <w:t>magyart</w:t>
      </w:r>
      <w:proofErr w:type="spellEnd"/>
      <w:r>
        <w:t xml:space="preserve"> </w:t>
      </w:r>
      <w:proofErr w:type="spellStart"/>
      <w:r>
        <w:t>nézzük</w:t>
      </w:r>
      <w:proofErr w:type="spellEnd"/>
      <w:r>
        <w:t xml:space="preserve">, </w:t>
      </w:r>
      <w:proofErr w:type="spellStart"/>
      <w:r>
        <w:t>akkor</w:t>
      </w:r>
      <w:proofErr w:type="spellEnd"/>
      <w:r>
        <w:t xml:space="preserve"> </w:t>
      </w:r>
      <w:proofErr w:type="spellStart"/>
      <w:r>
        <w:t>fájlba</w:t>
      </w:r>
      <w:proofErr w:type="spellEnd"/>
    </w:p>
  </w:comment>
  <w:comment w:id="49" w:author="Machalik Károly" w:date="2021-03-30T12:20:00Z" w:initials="MK">
    <w:p w14:paraId="27E4E0EE" w14:textId="64E49556" w:rsidR="00EB64CA" w:rsidRDefault="00EB64CA">
      <w:pPr>
        <w:pStyle w:val="Jegyzetszveg"/>
      </w:pPr>
      <w:r>
        <w:rPr>
          <w:rStyle w:val="Jegyzethivatkozs"/>
        </w:rPr>
        <w:annotationRef/>
      </w:r>
      <w:r>
        <w:t xml:space="preserve">Ha </w:t>
      </w:r>
      <w:proofErr w:type="spellStart"/>
      <w:r>
        <w:t>már</w:t>
      </w:r>
      <w:proofErr w:type="spellEnd"/>
      <w:r>
        <w:t xml:space="preserve"> </w:t>
      </w:r>
      <w:proofErr w:type="spellStart"/>
      <w:r>
        <w:t>ennyire</w:t>
      </w:r>
      <w:proofErr w:type="spellEnd"/>
      <w:r>
        <w:t xml:space="preserve"> </w:t>
      </w:r>
      <w:proofErr w:type="spellStart"/>
      <w:r>
        <w:t>belemész</w:t>
      </w:r>
      <w:proofErr w:type="spellEnd"/>
      <w:r>
        <w:t xml:space="preserve"> a </w:t>
      </w:r>
      <w:proofErr w:type="spellStart"/>
      <w:r>
        <w:t>részletekbe</w:t>
      </w:r>
      <w:proofErr w:type="spellEnd"/>
      <w:r>
        <w:t xml:space="preserve">, </w:t>
      </w:r>
      <w:proofErr w:type="spellStart"/>
      <w:r>
        <w:t>akkor</w:t>
      </w:r>
      <w:proofErr w:type="spellEnd"/>
      <w:r>
        <w:t xml:space="preserve"> </w:t>
      </w:r>
      <w:proofErr w:type="spellStart"/>
      <w:r>
        <w:t>kellene</w:t>
      </w:r>
      <w:proofErr w:type="spellEnd"/>
      <w:r>
        <w:t xml:space="preserve">, </w:t>
      </w:r>
      <w:proofErr w:type="spellStart"/>
      <w:r>
        <w:t>hogy</w:t>
      </w:r>
      <w:proofErr w:type="spellEnd"/>
      <w:r>
        <w:t xml:space="preserve"> </w:t>
      </w:r>
      <w:proofErr w:type="spellStart"/>
      <w:r>
        <w:t>minimálisan</w:t>
      </w:r>
      <w:proofErr w:type="spellEnd"/>
      <w:r>
        <w:t xml:space="preserve"> </w:t>
      </w:r>
      <w:proofErr w:type="spellStart"/>
      <w:r>
        <w:t>milyen</w:t>
      </w:r>
      <w:proofErr w:type="spellEnd"/>
      <w:r>
        <w:t xml:space="preserve"> </w:t>
      </w:r>
      <w:proofErr w:type="spellStart"/>
      <w:r>
        <w:t>verzióra</w:t>
      </w:r>
      <w:proofErr w:type="spellEnd"/>
      <w:r>
        <w:t xml:space="preserve"> van </w:t>
      </w:r>
      <w:proofErr w:type="spellStart"/>
      <w:r>
        <w:t>szükség</w:t>
      </w:r>
      <w:proofErr w:type="spellEnd"/>
      <w:r>
        <w:t>.</w:t>
      </w:r>
    </w:p>
  </w:comment>
  <w:comment w:id="50" w:author="Machalik Károly" w:date="2021-03-30T12:20:00Z" w:initials="MK">
    <w:p w14:paraId="3041F935" w14:textId="04804B58" w:rsidR="00EB64CA" w:rsidRDefault="00EB64CA">
      <w:pPr>
        <w:pStyle w:val="Jegyzetszveg"/>
      </w:pPr>
      <w:r>
        <w:rPr>
          <w:rStyle w:val="Jegyzethivatkozs"/>
        </w:rPr>
        <w:annotationRef/>
      </w:r>
      <w:proofErr w:type="spellStart"/>
      <w:r>
        <w:t>Nem</w:t>
      </w:r>
      <w:proofErr w:type="spellEnd"/>
      <w:r>
        <w:t xml:space="preserve"> </w:t>
      </w:r>
      <w:proofErr w:type="spellStart"/>
      <w:r>
        <w:t>teljesen</w:t>
      </w:r>
      <w:proofErr w:type="spellEnd"/>
      <w:r>
        <w:t xml:space="preserve">! A Java compiler </w:t>
      </w:r>
      <w:proofErr w:type="spellStart"/>
      <w:r>
        <w:t>fordítja</w:t>
      </w:r>
      <w:proofErr w:type="spellEnd"/>
      <w:r>
        <w:t xml:space="preserve"> le a </w:t>
      </w:r>
      <w:proofErr w:type="spellStart"/>
      <w:r>
        <w:t>forrás-kódot</w:t>
      </w:r>
      <w:proofErr w:type="spellEnd"/>
      <w:r>
        <w:t xml:space="preserve"> JVM bytecode-ra. </w:t>
      </w:r>
      <w:proofErr w:type="spellStart"/>
      <w:r>
        <w:t>Azt</w:t>
      </w:r>
      <w:proofErr w:type="spellEnd"/>
      <w:r>
        <w:t xml:space="preserve"> </w:t>
      </w:r>
      <w:proofErr w:type="spellStart"/>
      <w:r>
        <w:t>futtatja</w:t>
      </w:r>
      <w:proofErr w:type="spellEnd"/>
      <w:r>
        <w:t xml:space="preserve"> a JVM.</w:t>
      </w:r>
    </w:p>
  </w:comment>
  <w:comment w:id="64" w:author="Machalik Károly" w:date="2021-03-30T12:24:00Z" w:initials="MK">
    <w:p w14:paraId="6DCF5EDB" w14:textId="57E88611" w:rsidR="00EB64CA" w:rsidRDefault="00EB64CA">
      <w:pPr>
        <w:pStyle w:val="Jegyzetszveg"/>
      </w:pPr>
      <w:r>
        <w:rPr>
          <w:rStyle w:val="Jegyzethivatkozs"/>
        </w:rPr>
        <w:annotationRef/>
      </w:r>
      <w:proofErr w:type="spellStart"/>
      <w:r>
        <w:t>után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50242E" w15:done="0"/>
  <w15:commentEx w15:paraId="1766994B" w15:done="0"/>
  <w15:commentEx w15:paraId="27E4E0EE" w15:done="0"/>
  <w15:commentEx w15:paraId="3041F935" w15:done="0"/>
  <w15:commentEx w15:paraId="6DCF5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8D79" w16cex:dateUtc="2021-03-30T09:43:00Z"/>
  <w16cex:commentExtensible w16cex:durableId="240D959B" w16cex:dateUtc="2021-03-30T10:18:00Z"/>
  <w16cex:commentExtensible w16cex:durableId="240D9604" w16cex:dateUtc="2021-03-30T10:20:00Z"/>
  <w16cex:commentExtensible w16cex:durableId="240D9629" w16cex:dateUtc="2021-03-30T10:20:00Z"/>
  <w16cex:commentExtensible w16cex:durableId="240D970A" w16cex:dateUtc="2021-03-30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50242E" w16cid:durableId="240D8D79"/>
  <w16cid:commentId w16cid:paraId="1766994B" w16cid:durableId="240D959B"/>
  <w16cid:commentId w16cid:paraId="27E4E0EE" w16cid:durableId="240D9604"/>
  <w16cid:commentId w16cid:paraId="3041F935" w16cid:durableId="240D9629"/>
  <w16cid:commentId w16cid:paraId="6DCF5EDB" w16cid:durableId="240D97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AAF65" w14:textId="77777777" w:rsidR="00D52392" w:rsidRDefault="00D52392" w:rsidP="00873948">
      <w:pPr>
        <w:spacing w:after="0" w:line="240" w:lineRule="auto"/>
      </w:pPr>
      <w:r>
        <w:separator/>
      </w:r>
    </w:p>
  </w:endnote>
  <w:endnote w:type="continuationSeparator" w:id="0">
    <w:p w14:paraId="741C2A0C" w14:textId="77777777" w:rsidR="00D52392" w:rsidRDefault="00D52392" w:rsidP="0087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475614"/>
      <w:docPartObj>
        <w:docPartGallery w:val="Page Numbers (Bottom of Page)"/>
        <w:docPartUnique/>
      </w:docPartObj>
    </w:sdtPr>
    <w:sdtEndPr/>
    <w:sdtContent>
      <w:p w14:paraId="0FE16F2C" w14:textId="1BBB563B" w:rsidR="00873948" w:rsidRDefault="00873948">
        <w:pPr>
          <w:pStyle w:val="llb"/>
          <w:jc w:val="right"/>
        </w:pPr>
        <w:r>
          <w:fldChar w:fldCharType="begin"/>
        </w:r>
        <w:r>
          <w:instrText>PAGE   \* MERGEFORMAT</w:instrText>
        </w:r>
        <w:r>
          <w:fldChar w:fldCharType="separate"/>
        </w:r>
        <w:r w:rsidR="00470070" w:rsidRPr="00470070">
          <w:rPr>
            <w:noProof/>
            <w:lang w:val="hu-HU"/>
          </w:rPr>
          <w:t>12</w:t>
        </w:r>
        <w:r>
          <w:fldChar w:fldCharType="end"/>
        </w:r>
      </w:p>
    </w:sdtContent>
  </w:sdt>
  <w:p w14:paraId="5672AC05" w14:textId="77777777" w:rsidR="00873948" w:rsidRDefault="008739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EE3F1" w14:textId="77777777" w:rsidR="00D52392" w:rsidRDefault="00D52392" w:rsidP="00873948">
      <w:pPr>
        <w:spacing w:after="0" w:line="240" w:lineRule="auto"/>
      </w:pPr>
      <w:r>
        <w:separator/>
      </w:r>
    </w:p>
  </w:footnote>
  <w:footnote w:type="continuationSeparator" w:id="0">
    <w:p w14:paraId="78ED7C7F" w14:textId="77777777" w:rsidR="00D52392" w:rsidRDefault="00D52392" w:rsidP="0087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E2689"/>
    <w:multiLevelType w:val="hybridMultilevel"/>
    <w:tmpl w:val="B8FE71BE"/>
    <w:lvl w:ilvl="0" w:tplc="8972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6BCF"/>
    <w:multiLevelType w:val="hybridMultilevel"/>
    <w:tmpl w:val="F52084F2"/>
    <w:lvl w:ilvl="0" w:tplc="3970D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halik Károly">
    <w15:presenceInfo w15:providerId="None" w15:userId="Machalik Káro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trackRevisions/>
  <w:defaultTabStop w:val="68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0A5"/>
    <w:rsid w:val="0002798A"/>
    <w:rsid w:val="00050913"/>
    <w:rsid w:val="000570D5"/>
    <w:rsid w:val="000666DC"/>
    <w:rsid w:val="00093D42"/>
    <w:rsid w:val="000D649C"/>
    <w:rsid w:val="000E1F4E"/>
    <w:rsid w:val="001009FD"/>
    <w:rsid w:val="00111C63"/>
    <w:rsid w:val="001136E9"/>
    <w:rsid w:val="001267F8"/>
    <w:rsid w:val="00130D9A"/>
    <w:rsid w:val="00155FD3"/>
    <w:rsid w:val="0016506D"/>
    <w:rsid w:val="001910A5"/>
    <w:rsid w:val="001951EC"/>
    <w:rsid w:val="00197B63"/>
    <w:rsid w:val="001E05B0"/>
    <w:rsid w:val="001E3A0F"/>
    <w:rsid w:val="001F4ED6"/>
    <w:rsid w:val="001F5572"/>
    <w:rsid w:val="00205EA4"/>
    <w:rsid w:val="0023512C"/>
    <w:rsid w:val="00281197"/>
    <w:rsid w:val="00292AA4"/>
    <w:rsid w:val="00293783"/>
    <w:rsid w:val="002A67B2"/>
    <w:rsid w:val="002E4DBF"/>
    <w:rsid w:val="002E51AB"/>
    <w:rsid w:val="002E7E34"/>
    <w:rsid w:val="00300B63"/>
    <w:rsid w:val="00300F85"/>
    <w:rsid w:val="00321350"/>
    <w:rsid w:val="003245D7"/>
    <w:rsid w:val="003903C2"/>
    <w:rsid w:val="003A557F"/>
    <w:rsid w:val="003A6BCF"/>
    <w:rsid w:val="003D284A"/>
    <w:rsid w:val="00405C35"/>
    <w:rsid w:val="004165A6"/>
    <w:rsid w:val="00424DC6"/>
    <w:rsid w:val="004463D3"/>
    <w:rsid w:val="004522BC"/>
    <w:rsid w:val="00470070"/>
    <w:rsid w:val="004A069A"/>
    <w:rsid w:val="004A3433"/>
    <w:rsid w:val="004E058C"/>
    <w:rsid w:val="004E2D43"/>
    <w:rsid w:val="004E317F"/>
    <w:rsid w:val="004F0FBF"/>
    <w:rsid w:val="00506CBD"/>
    <w:rsid w:val="00512B27"/>
    <w:rsid w:val="00524C31"/>
    <w:rsid w:val="00531037"/>
    <w:rsid w:val="0053388F"/>
    <w:rsid w:val="005348E8"/>
    <w:rsid w:val="00542FB4"/>
    <w:rsid w:val="00545DEB"/>
    <w:rsid w:val="005836A3"/>
    <w:rsid w:val="005844C2"/>
    <w:rsid w:val="005B15BF"/>
    <w:rsid w:val="005F5E50"/>
    <w:rsid w:val="0061685F"/>
    <w:rsid w:val="00634225"/>
    <w:rsid w:val="00653804"/>
    <w:rsid w:val="00666BF6"/>
    <w:rsid w:val="0066796B"/>
    <w:rsid w:val="00684AA3"/>
    <w:rsid w:val="006A287C"/>
    <w:rsid w:val="006A395A"/>
    <w:rsid w:val="0073702F"/>
    <w:rsid w:val="00746A90"/>
    <w:rsid w:val="00784CD0"/>
    <w:rsid w:val="00796F91"/>
    <w:rsid w:val="007A1A37"/>
    <w:rsid w:val="007A781C"/>
    <w:rsid w:val="007B70F1"/>
    <w:rsid w:val="007C69FD"/>
    <w:rsid w:val="007F1398"/>
    <w:rsid w:val="0083020B"/>
    <w:rsid w:val="00867747"/>
    <w:rsid w:val="008724E5"/>
    <w:rsid w:val="00873948"/>
    <w:rsid w:val="008D521B"/>
    <w:rsid w:val="008E2305"/>
    <w:rsid w:val="008F6934"/>
    <w:rsid w:val="0091345E"/>
    <w:rsid w:val="0093124B"/>
    <w:rsid w:val="00941049"/>
    <w:rsid w:val="00957102"/>
    <w:rsid w:val="009600B6"/>
    <w:rsid w:val="00997371"/>
    <w:rsid w:val="009C5FE6"/>
    <w:rsid w:val="009C764F"/>
    <w:rsid w:val="009D25C9"/>
    <w:rsid w:val="009D4C92"/>
    <w:rsid w:val="009E3B4A"/>
    <w:rsid w:val="00A1079C"/>
    <w:rsid w:val="00A1355A"/>
    <w:rsid w:val="00A263ED"/>
    <w:rsid w:val="00A3419B"/>
    <w:rsid w:val="00A41B18"/>
    <w:rsid w:val="00A46A2A"/>
    <w:rsid w:val="00AB235F"/>
    <w:rsid w:val="00AB45CE"/>
    <w:rsid w:val="00AC1D2F"/>
    <w:rsid w:val="00AC582A"/>
    <w:rsid w:val="00AC5D74"/>
    <w:rsid w:val="00AC7800"/>
    <w:rsid w:val="00B015A9"/>
    <w:rsid w:val="00B0340C"/>
    <w:rsid w:val="00B104A3"/>
    <w:rsid w:val="00B31309"/>
    <w:rsid w:val="00B37DC7"/>
    <w:rsid w:val="00B52349"/>
    <w:rsid w:val="00B8449A"/>
    <w:rsid w:val="00B8518B"/>
    <w:rsid w:val="00B94D90"/>
    <w:rsid w:val="00B97B24"/>
    <w:rsid w:val="00BA5F5B"/>
    <w:rsid w:val="00BD66F6"/>
    <w:rsid w:val="00C4105F"/>
    <w:rsid w:val="00C551B5"/>
    <w:rsid w:val="00C85758"/>
    <w:rsid w:val="00C902EA"/>
    <w:rsid w:val="00CD5104"/>
    <w:rsid w:val="00CF455B"/>
    <w:rsid w:val="00D14A18"/>
    <w:rsid w:val="00D26A9F"/>
    <w:rsid w:val="00D46136"/>
    <w:rsid w:val="00D50287"/>
    <w:rsid w:val="00D52392"/>
    <w:rsid w:val="00D962CC"/>
    <w:rsid w:val="00DA7AF0"/>
    <w:rsid w:val="00DC26F6"/>
    <w:rsid w:val="00DC3B99"/>
    <w:rsid w:val="00DD5781"/>
    <w:rsid w:val="00DE1E79"/>
    <w:rsid w:val="00E17CA0"/>
    <w:rsid w:val="00E25BFF"/>
    <w:rsid w:val="00E36463"/>
    <w:rsid w:val="00E622CF"/>
    <w:rsid w:val="00E62AE3"/>
    <w:rsid w:val="00E6618C"/>
    <w:rsid w:val="00E9364A"/>
    <w:rsid w:val="00EB2C65"/>
    <w:rsid w:val="00EB64CA"/>
    <w:rsid w:val="00EC5163"/>
    <w:rsid w:val="00ED0CB5"/>
    <w:rsid w:val="00ED31A6"/>
    <w:rsid w:val="00ED530D"/>
    <w:rsid w:val="00EF1927"/>
    <w:rsid w:val="00EF4032"/>
    <w:rsid w:val="00F03385"/>
    <w:rsid w:val="00F2346B"/>
    <w:rsid w:val="00F263FF"/>
    <w:rsid w:val="00F2691D"/>
    <w:rsid w:val="00F83070"/>
    <w:rsid w:val="00F8328D"/>
    <w:rsid w:val="00F87ECC"/>
    <w:rsid w:val="00F934F8"/>
    <w:rsid w:val="00F96C26"/>
    <w:rsid w:val="00FC4A5E"/>
    <w:rsid w:val="00FE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212"/>
  <w15:chartTrackingRefBased/>
  <w15:docId w15:val="{C2A6909F-FD50-4B1D-8566-C560595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3419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73948"/>
    <w:pPr>
      <w:tabs>
        <w:tab w:val="center" w:pos="4680"/>
        <w:tab w:val="right" w:pos="9360"/>
      </w:tabs>
      <w:spacing w:after="0" w:line="240" w:lineRule="auto"/>
    </w:pPr>
  </w:style>
  <w:style w:type="character" w:customStyle="1" w:styleId="lfejChar">
    <w:name w:val="Élőfej Char"/>
    <w:basedOn w:val="Bekezdsalapbettpusa"/>
    <w:link w:val="lfej"/>
    <w:uiPriority w:val="99"/>
    <w:rsid w:val="00873948"/>
  </w:style>
  <w:style w:type="paragraph" w:styleId="llb">
    <w:name w:val="footer"/>
    <w:basedOn w:val="Norml"/>
    <w:link w:val="llbChar"/>
    <w:uiPriority w:val="99"/>
    <w:unhideWhenUsed/>
    <w:rsid w:val="00873948"/>
    <w:pPr>
      <w:tabs>
        <w:tab w:val="center" w:pos="4680"/>
        <w:tab w:val="right" w:pos="9360"/>
      </w:tabs>
      <w:spacing w:after="0" w:line="240" w:lineRule="auto"/>
    </w:pPr>
  </w:style>
  <w:style w:type="character" w:customStyle="1" w:styleId="llbChar">
    <w:name w:val="Élőláb Char"/>
    <w:basedOn w:val="Bekezdsalapbettpusa"/>
    <w:link w:val="llb"/>
    <w:uiPriority w:val="99"/>
    <w:rsid w:val="00873948"/>
  </w:style>
  <w:style w:type="character" w:styleId="Jegyzethivatkozs">
    <w:name w:val="annotation reference"/>
    <w:basedOn w:val="Bekezdsalapbettpusa"/>
    <w:uiPriority w:val="99"/>
    <w:semiHidden/>
    <w:unhideWhenUsed/>
    <w:rsid w:val="00506CBD"/>
    <w:rPr>
      <w:sz w:val="16"/>
      <w:szCs w:val="16"/>
    </w:rPr>
  </w:style>
  <w:style w:type="paragraph" w:styleId="Jegyzetszveg">
    <w:name w:val="annotation text"/>
    <w:basedOn w:val="Norml"/>
    <w:link w:val="JegyzetszvegChar"/>
    <w:uiPriority w:val="99"/>
    <w:semiHidden/>
    <w:unhideWhenUsed/>
    <w:rsid w:val="00506CBD"/>
    <w:pPr>
      <w:spacing w:line="240" w:lineRule="auto"/>
    </w:pPr>
    <w:rPr>
      <w:sz w:val="20"/>
      <w:szCs w:val="20"/>
    </w:rPr>
  </w:style>
  <w:style w:type="character" w:customStyle="1" w:styleId="JegyzetszvegChar">
    <w:name w:val="Jegyzetszöveg Char"/>
    <w:basedOn w:val="Bekezdsalapbettpusa"/>
    <w:link w:val="Jegyzetszveg"/>
    <w:uiPriority w:val="99"/>
    <w:semiHidden/>
    <w:rsid w:val="00506CBD"/>
    <w:rPr>
      <w:sz w:val="20"/>
      <w:szCs w:val="20"/>
    </w:rPr>
  </w:style>
  <w:style w:type="paragraph" w:styleId="Buborkszveg">
    <w:name w:val="Balloon Text"/>
    <w:basedOn w:val="Norml"/>
    <w:link w:val="BuborkszvegChar"/>
    <w:uiPriority w:val="99"/>
    <w:semiHidden/>
    <w:unhideWhenUsed/>
    <w:rsid w:val="00506C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06CBD"/>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16506D"/>
    <w:rPr>
      <w:b/>
      <w:bCs/>
    </w:rPr>
  </w:style>
  <w:style w:type="character" w:customStyle="1" w:styleId="MegjegyzstrgyaChar">
    <w:name w:val="Megjegyzés tárgya Char"/>
    <w:basedOn w:val="JegyzetszvegChar"/>
    <w:link w:val="Megjegyzstrgya"/>
    <w:uiPriority w:val="99"/>
    <w:semiHidden/>
    <w:rsid w:val="0016506D"/>
    <w:rPr>
      <w:b/>
      <w:bCs/>
      <w:sz w:val="20"/>
      <w:szCs w:val="20"/>
    </w:rPr>
  </w:style>
  <w:style w:type="paragraph" w:styleId="Listaszerbekezds">
    <w:name w:val="List Paragraph"/>
    <w:basedOn w:val="Norml"/>
    <w:uiPriority w:val="34"/>
    <w:qFormat/>
    <w:rsid w:val="009E3B4A"/>
    <w:pPr>
      <w:ind w:left="720"/>
      <w:contextualSpacing/>
    </w:pPr>
  </w:style>
  <w:style w:type="character" w:styleId="Hiperhivatkozs">
    <w:name w:val="Hyperlink"/>
    <w:basedOn w:val="Bekezdsalapbettpusa"/>
    <w:uiPriority w:val="99"/>
    <w:unhideWhenUsed/>
    <w:rsid w:val="00524C31"/>
    <w:rPr>
      <w:color w:val="0563C1" w:themeColor="hyperlink"/>
      <w:u w:val="single"/>
    </w:rPr>
  </w:style>
  <w:style w:type="character" w:styleId="Mrltotthiperhivatkozs">
    <w:name w:val="FollowedHyperlink"/>
    <w:basedOn w:val="Bekezdsalapbettpusa"/>
    <w:uiPriority w:val="99"/>
    <w:semiHidden/>
    <w:unhideWhenUsed/>
    <w:rsid w:val="007C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935015">
      <w:bodyDiv w:val="1"/>
      <w:marLeft w:val="0"/>
      <w:marRight w:val="0"/>
      <w:marTop w:val="0"/>
      <w:marBottom w:val="0"/>
      <w:divBdr>
        <w:top w:val="none" w:sz="0" w:space="0" w:color="auto"/>
        <w:left w:val="none" w:sz="0" w:space="0" w:color="auto"/>
        <w:bottom w:val="none" w:sz="0" w:space="0" w:color="auto"/>
        <w:right w:val="none" w:sz="0" w:space="0" w:color="auto"/>
      </w:divBdr>
    </w:div>
    <w:div w:id="8766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s://java.com/en/download/manual.j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example.co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Rumszy/Scraper"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jsoup.org/" TargetMode="External"/><Relationship Id="rId23" Type="http://schemas.openxmlformats.org/officeDocument/2006/relationships/image" Target="media/image8.jpe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D555-D307-6B4A-97C1-EF1E65CA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7306</TotalTime>
  <Pages>23</Pages>
  <Words>5135</Words>
  <Characters>35439</Characters>
  <Application>Microsoft Office Word</Application>
  <DocSecurity>0</DocSecurity>
  <Lines>295</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Rumszy</dc:creator>
  <cp:keywords/>
  <dc:description/>
  <cp:lastModifiedBy>Machalik Károly</cp:lastModifiedBy>
  <cp:revision>83</cp:revision>
  <dcterms:created xsi:type="dcterms:W3CDTF">2020-11-01T13:29:00Z</dcterms:created>
  <dcterms:modified xsi:type="dcterms:W3CDTF">2021-03-30T10:31:00Z</dcterms:modified>
</cp:coreProperties>
</file>