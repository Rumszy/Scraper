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B29B6" w14:textId="77777777" w:rsidR="00205EA4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 w:rsidRPr="00D14A18">
        <w:rPr>
          <w:rFonts w:ascii="Times New Roman" w:hAnsi="Times New Roman" w:cs="Times New Roman"/>
          <w:sz w:val="24"/>
          <w:lang w:val="hu-HU"/>
        </w:rPr>
        <w:t>Pannon Egyetem</w:t>
      </w:r>
    </w:p>
    <w:p w14:paraId="676C13B7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Műszaki Informatikai Kar</w:t>
      </w:r>
    </w:p>
    <w:p w14:paraId="383D4333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Rendszer- és Számítástudományi Tanszék</w:t>
      </w:r>
    </w:p>
    <w:p w14:paraId="2147CEB3" w14:textId="77777777" w:rsidR="00D14A18" w:rsidRDefault="00512B27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programtervező i</w:t>
      </w:r>
      <w:r w:rsidR="00D14A18">
        <w:rPr>
          <w:rFonts w:ascii="Times New Roman" w:hAnsi="Times New Roman" w:cs="Times New Roman"/>
          <w:sz w:val="24"/>
          <w:lang w:val="hu-HU"/>
        </w:rPr>
        <w:t>nformatikus</w:t>
      </w:r>
      <w:r>
        <w:rPr>
          <w:rFonts w:ascii="Times New Roman" w:hAnsi="Times New Roman" w:cs="Times New Roman"/>
          <w:sz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hu-HU"/>
        </w:rPr>
        <w:t>BSc</w:t>
      </w:r>
      <w:proofErr w:type="spellEnd"/>
    </w:p>
    <w:p w14:paraId="5AD17454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SZAKDOLGOZAT</w:t>
      </w:r>
    </w:p>
    <w:p w14:paraId="3068A969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lang w:val="hu-HU"/>
        </w:rPr>
        <w:t xml:space="preserve"> fejlesztése</w:t>
      </w:r>
    </w:p>
    <w:p w14:paraId="3A37F464" w14:textId="77777777" w:rsidR="00D14A18" w:rsidRDefault="00D14A18" w:rsidP="00D14A18">
      <w:pPr>
        <w:spacing w:after="12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Radó Bence</w:t>
      </w:r>
    </w:p>
    <w:p w14:paraId="0FA7729A" w14:textId="77777777" w:rsidR="00D14A18" w:rsidRDefault="00D14A18" w:rsidP="00D14A18">
      <w:pPr>
        <w:spacing w:after="600"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Témavezető: Machalik Károly</w:t>
      </w:r>
    </w:p>
    <w:p w14:paraId="25E4425B" w14:textId="77777777" w:rsidR="00D14A18" w:rsidRDefault="00D14A18" w:rsidP="00D14A18">
      <w:pPr>
        <w:spacing w:line="360" w:lineRule="auto"/>
        <w:jc w:val="center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2020</w:t>
      </w:r>
    </w:p>
    <w:p w14:paraId="40D270AE" w14:textId="77777777" w:rsidR="00AB235F" w:rsidRDefault="00AB235F" w:rsidP="00AB235F">
      <w:pPr>
        <w:pageBreakBefore/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lastRenderedPageBreak/>
        <w:t>Alulírott Radó Bence hallgató, kijelentem, hogy a dolgozatot a Pannon Egyetem Rendszer- és Számítástudományi T</w:t>
      </w:r>
      <w:r w:rsidR="00512B27">
        <w:rPr>
          <w:rFonts w:ascii="Times New Roman" w:hAnsi="Times New Roman" w:cs="Times New Roman"/>
          <w:sz w:val="24"/>
          <w:lang w:val="hu-HU"/>
        </w:rPr>
        <w:t>anszék tanszékén készítettem a programtervező informatikus</w:t>
      </w:r>
      <w:r>
        <w:rPr>
          <w:rFonts w:ascii="Times New Roman" w:hAnsi="Times New Roman" w:cs="Times New Roman"/>
          <w:sz w:val="24"/>
          <w:lang w:val="hu-HU"/>
        </w:rPr>
        <w:t xml:space="preserve"> végzettség megszerzése érdekében.</w:t>
      </w:r>
    </w:p>
    <w:p w14:paraId="643991F5" w14:textId="77777777" w:rsidR="00AB235F" w:rsidRDefault="00AB235F" w:rsidP="00AB235F">
      <w:pPr>
        <w:spacing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dolgozatban lévő érdemi rész saját munkám eredménye, az érdemi részen kívül csak a hivatkozott forrásokat (szakirodalom, eszközök, stb.) használtam fel.</w:t>
      </w:r>
    </w:p>
    <w:p w14:paraId="0FA1608A" w14:textId="77777777" w:rsidR="00AB235F" w:rsidRDefault="00AB235F" w:rsidP="00AB235F">
      <w:pPr>
        <w:spacing w:after="600" w:line="360" w:lineRule="auto"/>
        <w:ind w:firstLine="851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Tudomásul veszem, hogy a dolgozatban foglalt eredményeket a Pannon Egyetem, valamint a feladatot kiíró szervezeti egység saját céljaira szabadon felhasználhatja.</w:t>
      </w:r>
    </w:p>
    <w:p w14:paraId="3D013D43" w14:textId="77777777" w:rsidR="00AB235F" w:rsidRDefault="00AB235F" w:rsidP="00AB235F">
      <w:pPr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2020. november 1.</w:t>
      </w:r>
    </w:p>
    <w:p w14:paraId="739816D7" w14:textId="77777777" w:rsidR="00AB235F" w:rsidRDefault="00AB235F" w:rsidP="00AB235F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  <w:t>aláírás</w:t>
      </w:r>
    </w:p>
    <w:p w14:paraId="2CB13EB4" w14:textId="77777777" w:rsidR="00997371" w:rsidRDefault="00AB235F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Alulírott Machalik Károly témavezető kijelentem, hogy a dolgozatot Radó Bence a Pannon Egyetem Rendszer- és Számítástudomány</w:t>
      </w:r>
      <w:r w:rsidR="00512B27">
        <w:rPr>
          <w:rFonts w:ascii="Times New Roman" w:hAnsi="Times New Roman" w:cs="Times New Roman"/>
          <w:sz w:val="24"/>
          <w:lang w:val="hu-HU"/>
        </w:rPr>
        <w:t>i Tanszék tanszékén készítette p</w:t>
      </w:r>
      <w:r>
        <w:rPr>
          <w:rFonts w:ascii="Times New Roman" w:hAnsi="Times New Roman" w:cs="Times New Roman"/>
          <w:sz w:val="24"/>
          <w:lang w:val="hu-HU"/>
        </w:rPr>
        <w:t xml:space="preserve">rogramtervező </w:t>
      </w:r>
      <w:r w:rsidR="00512B27">
        <w:rPr>
          <w:rFonts w:ascii="Times New Roman" w:hAnsi="Times New Roman" w:cs="Times New Roman"/>
          <w:sz w:val="24"/>
          <w:lang w:val="hu-HU"/>
        </w:rPr>
        <w:t>i</w:t>
      </w:r>
      <w:r>
        <w:rPr>
          <w:rFonts w:ascii="Times New Roman" w:hAnsi="Times New Roman" w:cs="Times New Roman"/>
          <w:sz w:val="24"/>
          <w:lang w:val="hu-HU"/>
        </w:rPr>
        <w:t xml:space="preserve">nformatikus </w:t>
      </w:r>
      <w:r w:rsidR="00997371">
        <w:rPr>
          <w:rFonts w:ascii="Times New Roman" w:hAnsi="Times New Roman" w:cs="Times New Roman"/>
          <w:sz w:val="24"/>
          <w:lang w:val="hu-HU"/>
        </w:rPr>
        <w:t>végzettség megszerzése érdekében.</w:t>
      </w:r>
    </w:p>
    <w:p w14:paraId="26BF37F7" w14:textId="77777777"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Kijelentem, hogy a dolgozat védésre bocsátását engedélyezem.</w:t>
      </w:r>
    </w:p>
    <w:p w14:paraId="10D2B788" w14:textId="77777777" w:rsidR="00997371" w:rsidRDefault="00997371" w:rsidP="00997371">
      <w:pPr>
        <w:tabs>
          <w:tab w:val="left" w:pos="6804"/>
        </w:tabs>
        <w:spacing w:after="84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>Veszprém, 2020 november 1.</w:t>
      </w:r>
    </w:p>
    <w:p w14:paraId="7ED783BD" w14:textId="77777777" w:rsidR="00997371" w:rsidRDefault="00997371" w:rsidP="00997371">
      <w:pPr>
        <w:tabs>
          <w:tab w:val="left" w:pos="6804"/>
        </w:tabs>
        <w:spacing w:after="600"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ab/>
        <w:t>aláírás</w:t>
      </w:r>
    </w:p>
    <w:p w14:paraId="2CE5F7BA" w14:textId="77777777" w:rsidR="00997371" w:rsidRDefault="00997371" w:rsidP="00997371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lang w:val="hu-HU"/>
        </w:rPr>
      </w:pPr>
      <w:r>
        <w:rPr>
          <w:rFonts w:ascii="Times New Roman" w:hAnsi="Times New Roman" w:cs="Times New Roman"/>
          <w:sz w:val="24"/>
          <w:lang w:val="hu-HU"/>
        </w:rPr>
        <w:t xml:space="preserve">Köszönetet szeretnék nyilvánítani </w:t>
      </w:r>
      <w:r w:rsidR="00B8449A">
        <w:rPr>
          <w:rFonts w:ascii="Times New Roman" w:hAnsi="Times New Roman" w:cs="Times New Roman"/>
          <w:sz w:val="24"/>
          <w:lang w:val="hu-HU"/>
        </w:rPr>
        <w:t xml:space="preserve">Machalik Károlynak, aki </w:t>
      </w:r>
      <w:r w:rsidR="005844C2">
        <w:rPr>
          <w:rFonts w:ascii="Times New Roman" w:hAnsi="Times New Roman" w:cs="Times New Roman"/>
          <w:sz w:val="24"/>
          <w:lang w:val="hu-HU"/>
        </w:rPr>
        <w:t xml:space="preserve">végig segítette munkámat, illetve </w:t>
      </w:r>
      <w:r w:rsidR="00B8449A">
        <w:rPr>
          <w:rFonts w:ascii="Times New Roman" w:hAnsi="Times New Roman" w:cs="Times New Roman"/>
          <w:sz w:val="24"/>
          <w:lang w:val="hu-HU"/>
        </w:rPr>
        <w:t>szakmai tanácsokkal látott el</w:t>
      </w:r>
      <w:r w:rsidR="005844C2">
        <w:rPr>
          <w:rFonts w:ascii="Times New Roman" w:hAnsi="Times New Roman" w:cs="Times New Roman"/>
          <w:sz w:val="24"/>
          <w:lang w:val="hu-HU"/>
        </w:rPr>
        <w:t xml:space="preserve">, a Pannon Egyetem </w:t>
      </w:r>
      <w:proofErr w:type="gramStart"/>
      <w:r w:rsidR="005844C2">
        <w:rPr>
          <w:rFonts w:ascii="Times New Roman" w:hAnsi="Times New Roman" w:cs="Times New Roman"/>
          <w:sz w:val="24"/>
          <w:lang w:val="hu-HU"/>
        </w:rPr>
        <w:t>Tanárainak</w:t>
      </w:r>
      <w:proofErr w:type="gramEnd"/>
      <w:r w:rsidR="005844C2">
        <w:rPr>
          <w:rFonts w:ascii="Times New Roman" w:hAnsi="Times New Roman" w:cs="Times New Roman"/>
          <w:sz w:val="24"/>
          <w:lang w:val="hu-HU"/>
        </w:rPr>
        <w:t xml:space="preserve"> akiktől a megfelelő tudást elsajátíthattam az évek során, továbbá Édesanyámnak és Édesapámnak akik támogattak tanulmányaim során és bíztak bennem.</w:t>
      </w:r>
    </w:p>
    <w:p w14:paraId="0D5D5D09" w14:textId="77777777" w:rsidR="005844C2" w:rsidRDefault="005844C2" w:rsidP="005844C2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5844C2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TARTALMI ÖSSZEFOGLALÓ</w:t>
      </w:r>
    </w:p>
    <w:p w14:paraId="51C6DA2A" w14:textId="77777777"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dolgozatom témája</w:t>
      </w:r>
      <w:r w:rsidR="004E317F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amit választottam: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A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egy gyors és könnyű módja különböző adatok kinyerésének különböző weboldalakról. Nagyon sokféle web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program létezik, viszont mindegyiknek meg van az előnye, illetve a hátránya</w:t>
      </w:r>
      <w:r w:rsidR="004E317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is. Témám során a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nyelvet használtam, és arra törekedtem, hogy a legkönnyebben használható és </w:t>
      </w:r>
      <w:proofErr w:type="spellStart"/>
      <w:r w:rsidR="00130D9A">
        <w:rPr>
          <w:rFonts w:ascii="Times New Roman" w:hAnsi="Times New Roman" w:cs="Times New Roman"/>
          <w:sz w:val="24"/>
          <w:szCs w:val="24"/>
          <w:lang w:val="hu-HU"/>
        </w:rPr>
        <w:t>test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reszabható</w:t>
      </w:r>
      <w:proofErr w:type="spellEnd"/>
      <w:r w:rsidR="00873948">
        <w:rPr>
          <w:rFonts w:ascii="Times New Roman" w:hAnsi="Times New Roman" w:cs="Times New Roman"/>
          <w:sz w:val="24"/>
          <w:szCs w:val="24"/>
          <w:lang w:val="hu-HU"/>
        </w:rPr>
        <w:t xml:space="preserve"> programot készítsek</w:t>
      </w:r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gramStart"/>
      <w:r w:rsidR="00130D9A">
        <w:rPr>
          <w:rFonts w:ascii="Times New Roman" w:hAnsi="Times New Roman" w:cs="Times New Roman"/>
          <w:sz w:val="24"/>
          <w:szCs w:val="24"/>
          <w:lang w:val="hu-HU"/>
        </w:rPr>
        <w:t>el</w:t>
      </w:r>
      <w:proofErr w:type="gramEnd"/>
      <w:r w:rsidR="00130D9A">
        <w:rPr>
          <w:rFonts w:ascii="Times New Roman" w:hAnsi="Times New Roman" w:cs="Times New Roman"/>
          <w:sz w:val="24"/>
          <w:szCs w:val="24"/>
          <w:lang w:val="hu-HU"/>
        </w:rPr>
        <w:t xml:space="preserve"> ami minden</w:t>
      </w:r>
      <w:r w:rsidR="00873948">
        <w:rPr>
          <w:rFonts w:ascii="Times New Roman" w:hAnsi="Times New Roman" w:cs="Times New Roman"/>
          <w:sz w:val="24"/>
          <w:szCs w:val="24"/>
          <w:lang w:val="hu-HU"/>
        </w:rPr>
        <w:t>ki számára könnyen használható. [TODO]</w:t>
      </w:r>
    </w:p>
    <w:p w14:paraId="54AC6A6D" w14:textId="77777777" w:rsidR="005844C2" w:rsidRDefault="005844C2" w:rsidP="005844C2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5844C2">
        <w:rPr>
          <w:rFonts w:ascii="Times New Roman" w:hAnsi="Times New Roman" w:cs="Times New Roman"/>
          <w:b/>
          <w:sz w:val="24"/>
          <w:szCs w:val="24"/>
          <w:lang w:val="hu-HU"/>
        </w:rPr>
        <w:t>Kulcsszavak:</w:t>
      </w:r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Web,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5844C2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Pr="005844C2">
        <w:rPr>
          <w:rFonts w:ascii="Times New Roman" w:hAnsi="Times New Roman" w:cs="Times New Roman"/>
          <w:sz w:val="24"/>
          <w:szCs w:val="24"/>
          <w:lang w:val="hu-HU"/>
        </w:rPr>
        <w:t>, Adat</w:t>
      </w:r>
    </w:p>
    <w:p w14:paraId="757BCA63" w14:textId="77777777" w:rsidR="00873948" w:rsidRP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TARTALOMJEGYZÉK</w:t>
      </w:r>
    </w:p>
    <w:p w14:paraId="29101C4C" w14:textId="77777777" w:rsidR="00873948" w:rsidRPr="00873948" w:rsidRDefault="00873948" w:rsidP="00873948">
      <w:pPr>
        <w:tabs>
          <w:tab w:val="left" w:pos="6804"/>
        </w:tabs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[</w:t>
      </w:r>
      <w:r w:rsidRPr="00873948">
        <w:rPr>
          <w:rFonts w:ascii="Times New Roman" w:hAnsi="Times New Roman" w:cs="Times New Roman"/>
          <w:sz w:val="24"/>
          <w:szCs w:val="24"/>
          <w:lang w:val="hu-HU"/>
        </w:rPr>
        <w:t>TODO</w:t>
      </w:r>
      <w:r>
        <w:rPr>
          <w:rFonts w:ascii="Times New Roman" w:hAnsi="Times New Roman" w:cs="Times New Roman"/>
          <w:sz w:val="24"/>
          <w:szCs w:val="24"/>
          <w:lang w:val="hu-HU"/>
        </w:rPr>
        <w:t>]</w:t>
      </w:r>
    </w:p>
    <w:p w14:paraId="6A1A4B7A" w14:textId="77777777" w:rsidR="00873948" w:rsidRDefault="00873948" w:rsidP="00873948">
      <w:pPr>
        <w:pageBreakBefore/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873948">
        <w:rPr>
          <w:rFonts w:ascii="Times New Roman" w:hAnsi="Times New Roman" w:cs="Times New Roman"/>
          <w:b/>
          <w:sz w:val="28"/>
          <w:szCs w:val="28"/>
          <w:lang w:val="hu-HU"/>
        </w:rPr>
        <w:t>TARTALMI RÉSZ</w:t>
      </w:r>
    </w:p>
    <w:p w14:paraId="0DCE662F" w14:textId="77777777" w:rsidR="00873948" w:rsidRPr="004E2D43" w:rsidRDefault="004E2D43" w:rsidP="004E2D43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4E2D43">
        <w:rPr>
          <w:rFonts w:ascii="Times New Roman" w:hAnsi="Times New Roman" w:cs="Times New Roman"/>
          <w:b/>
          <w:sz w:val="24"/>
          <w:szCs w:val="24"/>
          <w:lang w:val="hu-HU"/>
        </w:rPr>
        <w:t>Bevezetés</w:t>
      </w:r>
    </w:p>
    <w:p w14:paraId="52EF2237" w14:textId="430DA58A" w:rsidR="00093D42" w:rsidRDefault="00506CBD" w:rsidP="00AC582A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commentRangeStart w:id="0"/>
      <w:commentRangeStart w:id="1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0"/>
      <w:r>
        <w:rPr>
          <w:rStyle w:val="Jegyzethivatkozs"/>
        </w:rPr>
        <w:commentReference w:id="0"/>
      </w:r>
      <w:commentRangeEnd w:id="1"/>
      <w:r w:rsidR="00B0340C"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feladat címe, amit választottam a következő: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fejlesztése. Ez annyit jelent,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nyelven kell megvalósítani az adott programot, ami jelen esetben egy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alkalmazás. Először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nyelvről szeretnék picit írni.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erősen típusos, objektumorientált programozási nyelv. Szentpétervár közelében lévő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-szigetről nevezték el. 2011-ben hozták nyilvánosságra</w:t>
      </w:r>
      <w:r w:rsidR="00AC582A">
        <w:rPr>
          <w:rFonts w:ascii="Times New Roman" w:hAnsi="Times New Roman" w:cs="Times New Roman"/>
          <w:sz w:val="24"/>
          <w:szCs w:val="24"/>
          <w:lang w:val="hu-HU"/>
        </w:rPr>
        <w:t xml:space="preserve"> a nyelv létezését. </w:t>
      </w:r>
      <w:commentRangeStart w:id="2"/>
      <w:commentRangeStart w:id="3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2"/>
      <w:r>
        <w:rPr>
          <w:rStyle w:val="Jegyzethivatkozs"/>
        </w:rPr>
        <w:commentReference w:id="2"/>
      </w:r>
      <w:commentRangeEnd w:id="3"/>
      <w:r w:rsidR="00B0340C">
        <w:rPr>
          <w:rStyle w:val="Jegyzethivatkozs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Java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nyelvvel szokták összehasonlítani</w:t>
      </w:r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, azonban több nyelv is hatással volt rá a kifejlesztése során, mint például a Scala,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Groovy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, C# illetve még a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Gosu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Több platformra is lefordítható maga a kód, többek között Java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Virtual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6506D">
        <w:rPr>
          <w:rFonts w:ascii="Times New Roman" w:hAnsi="Times New Roman" w:cs="Times New Roman"/>
          <w:sz w:val="24"/>
          <w:szCs w:val="24"/>
          <w:lang w:val="hu-HU"/>
        </w:rPr>
        <w:t>Machine</w:t>
      </w:r>
      <w:proofErr w:type="spellEnd"/>
      <w:r w:rsidR="0016506D">
        <w:rPr>
          <w:rFonts w:ascii="Times New Roman" w:hAnsi="Times New Roman" w:cs="Times New Roman"/>
          <w:sz w:val="24"/>
          <w:szCs w:val="24"/>
          <w:lang w:val="hu-HU"/>
        </w:rPr>
        <w:t>-re (JVM) is, ebből kifolyólag 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Java</w:t>
      </w:r>
      <w:r>
        <w:rPr>
          <w:rFonts w:ascii="Times New Roman" w:hAnsi="Times New Roman" w:cs="Times New Roman"/>
          <w:sz w:val="24"/>
          <w:szCs w:val="24"/>
          <w:lang w:val="hu-H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teljes mértékben kompatibilis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továbbá könnyebben tanulható,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 xml:space="preserve"> mivel egyszerűbb a szintaxisa.</w:t>
      </w:r>
    </w:p>
    <w:p w14:paraId="2FEE66DD" w14:textId="6D6943F1" w:rsidR="00093D42" w:rsidRDefault="00506CBD" w:rsidP="00AC582A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commentRangeStart w:id="4"/>
      <w:commentRangeStart w:id="5"/>
      <w:r>
        <w:rPr>
          <w:rFonts w:ascii="Times New Roman" w:hAnsi="Times New Roman" w:cs="Times New Roman"/>
          <w:sz w:val="24"/>
          <w:szCs w:val="24"/>
          <w:lang w:val="hu-HU"/>
        </w:rPr>
        <w:t>A</w:t>
      </w:r>
      <w:commentRangeEnd w:id="4"/>
      <w:r>
        <w:rPr>
          <w:rStyle w:val="Jegyzethivatkozs"/>
        </w:rPr>
        <w:commentReference w:id="4"/>
      </w:r>
      <w:commentRangeEnd w:id="5"/>
      <w:r w:rsidR="00B0340C">
        <w:rPr>
          <w:rStyle w:val="Jegyzethivatkozs"/>
        </w:rPr>
        <w:commentReference w:id="5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-et tulajdonképpen arra használják, hogy különböző weboldalakról különböző adatokat nyernek/gyűjtenek ki, hogy ezeket rendszerezetten egy helyen tárolják, majd később fel tudják használni különböző tevékenységekhez. Nevezik még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harvesting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illetve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extraction-nek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is. Ezt a folyamatot úgy kell elképzelni, mintha egy személy felmenne egy weboldalra és kézzel kimásolgatna különböző adatokat és lementené magának. A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scraping-gel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rengeteg időt és sok fáradalmat lehet megspórolni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automatizáció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miatt. Léteznek olyan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programok, amelyekhez szükséges külső interakció, vagyis a felhasználónak különböző paramétereket kell megadnia az </w:t>
      </w:r>
      <w:commentRangeStart w:id="6"/>
      <w:commentRangeStart w:id="7"/>
      <w:r>
        <w:rPr>
          <w:rFonts w:ascii="Times New Roman" w:hAnsi="Times New Roman" w:cs="Times New Roman"/>
          <w:sz w:val="24"/>
          <w:szCs w:val="24"/>
          <w:lang w:val="hu-HU"/>
        </w:rPr>
        <w:t>alkalmazásnak</w:t>
      </w:r>
      <w:commentRangeEnd w:id="6"/>
      <w:r>
        <w:rPr>
          <w:rStyle w:val="Jegyzethivatkozs"/>
        </w:rPr>
        <w:commentReference w:id="6"/>
      </w:r>
      <w:commentRangeEnd w:id="7"/>
      <w:r w:rsidR="00B0340C">
        <w:rPr>
          <w:rStyle w:val="Jegyzethivatkozs"/>
        </w:rPr>
        <w:commentReference w:id="7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, például, hogy milyen típusú adatokat keressen a rendszer az adott weboldalon. Azonban léteznek olyanok is, amik teljesen automatizáltan gyűjtik ki az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adatokat és a háttérben futnak.</w:t>
      </w:r>
      <w:r w:rsidR="004A3433">
        <w:rPr>
          <w:rFonts w:ascii="Times New Roman" w:hAnsi="Times New Roman" w:cs="Times New Roman"/>
          <w:sz w:val="24"/>
          <w:szCs w:val="24"/>
          <w:lang w:val="hu-HU"/>
        </w:rPr>
        <w:t xml:space="preserve"> Továbbá léteznek ingyenesen használhatóak, illetve olyanok </w:t>
      </w:r>
      <w:proofErr w:type="gramStart"/>
      <w:r w:rsidR="004A3433">
        <w:rPr>
          <w:rFonts w:ascii="Times New Roman" w:hAnsi="Times New Roman" w:cs="Times New Roman"/>
          <w:sz w:val="24"/>
          <w:szCs w:val="24"/>
          <w:lang w:val="hu-HU"/>
        </w:rPr>
        <w:t>is</w:t>
      </w:r>
      <w:proofErr w:type="gramEnd"/>
      <w:r w:rsidR="004A3433">
        <w:rPr>
          <w:rFonts w:ascii="Times New Roman" w:hAnsi="Times New Roman" w:cs="Times New Roman"/>
          <w:sz w:val="24"/>
          <w:szCs w:val="24"/>
          <w:lang w:val="hu-HU"/>
        </w:rPr>
        <w:t xml:space="preserve"> amelyekért fizetni kell.</w:t>
      </w:r>
    </w:p>
    <w:p w14:paraId="4232CAE7" w14:textId="06E77936" w:rsidR="00506CBD" w:rsidRDefault="00506CBD" w:rsidP="00AC582A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commentRangeStart w:id="8"/>
      <w:commentRangeStart w:id="9"/>
      <w:r>
        <w:rPr>
          <w:rFonts w:ascii="Times New Roman" w:hAnsi="Times New Roman" w:cs="Times New Roman"/>
          <w:sz w:val="24"/>
          <w:szCs w:val="24"/>
          <w:lang w:val="hu-HU"/>
        </w:rPr>
        <w:t>Egy</w:t>
      </w:r>
      <w:commentRangeEnd w:id="8"/>
      <w:r>
        <w:rPr>
          <w:rStyle w:val="Jegyzethivatkozs"/>
        </w:rPr>
        <w:commentReference w:id="8"/>
      </w:r>
      <w:commentRangeEnd w:id="9"/>
      <w:r w:rsidR="00B0340C">
        <w:rPr>
          <w:rStyle w:val="Jegyzethivatkozs"/>
        </w:rPr>
        <w:commentReference w:id="9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picit arról is írnék, hogy miért is választottam ezt a témát. A mobil programozás mindig is foglalkoztatott, ennek kapcsán elkezdett érdekelni a </w:t>
      </w:r>
      <w:r w:rsidR="00093D42">
        <w:rPr>
          <w:rFonts w:ascii="Times New Roman" w:hAnsi="Times New Roman" w:cs="Times New Roman"/>
          <w:sz w:val="24"/>
          <w:szCs w:val="24"/>
          <w:lang w:val="hu-HU"/>
        </w:rPr>
        <w:t>Java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nyelv, mivel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alkalmazások jelentős részében ezt használták a </w:t>
      </w:r>
      <w:commentRangeStart w:id="10"/>
      <w:commentRangeStart w:id="11"/>
      <w:r>
        <w:rPr>
          <w:rFonts w:ascii="Times New Roman" w:hAnsi="Times New Roman" w:cs="Times New Roman"/>
          <w:sz w:val="24"/>
          <w:szCs w:val="24"/>
          <w:lang w:val="hu-HU"/>
        </w:rPr>
        <w:t>fejlesztők</w:t>
      </w:r>
      <w:commentRangeEnd w:id="10"/>
      <w:r>
        <w:rPr>
          <w:rStyle w:val="Jegyzethivatkozs"/>
        </w:rPr>
        <w:commentReference w:id="10"/>
      </w:r>
      <w:commentRangeEnd w:id="11"/>
      <w:r w:rsidR="00B0340C">
        <w:rPr>
          <w:rStyle w:val="Jegyzethivatkozs"/>
        </w:rPr>
        <w:commentReference w:id="11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Pár éve a Google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nyelv mellé állt, és az elsődlegesen támogatott nyelv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Android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operációs rendszerek esetében így már nem a </w:t>
      </w:r>
      <w:commentRangeStart w:id="12"/>
      <w:r>
        <w:rPr>
          <w:rFonts w:ascii="Times New Roman" w:hAnsi="Times New Roman" w:cs="Times New Roman"/>
          <w:sz w:val="24"/>
          <w:szCs w:val="24"/>
          <w:lang w:val="hu-HU"/>
        </w:rPr>
        <w:t>Java</w:t>
      </w:r>
      <w:commentRangeEnd w:id="12"/>
      <w:r>
        <w:rPr>
          <w:rStyle w:val="Jegyzethivatkozs"/>
        </w:rPr>
        <w:commentReference w:id="12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. Ez volt a fő oka annak, hogy ezt a témát választottam. A másik pedig, hogy ki szerettem volna próbálni magam egy tőlem elég távol álló területen, mint például a webbel kapcsolatos problémák megoldása. A szakdolgozatom végére azt szeretném elérni, hogy egy olyan programot készítsek, ami ingyenesen elérhető bárki számára és könnyen használható. Egy nagyon letisztult GUI-t képzelek el a program számára, hogy minél könnyebben bele tudjanak jönni a felhasználók a használatába. A legnagyobb probléma, amivel találkoztam a különböző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programok tanulmányozása során, az az volt, hogy nem voltak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testreszabhatóak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ezt úgy értem, hogy nagyrészük csak egy adott funkciót tudott. Tovább jelentős probléma, hogy az általam vizsgált rendszerek egy adott ID-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rendelkező mezőnek az azonosítóját gyűjtötték ki és használták a későbbiekben, azonban egy dinamikusan változó rendszerben ez nem konstans, ezért nem is használható. Az én programomban úgy próbálom kiküszöbölni ezeket a problémákat, hogy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testreszabható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legyen a program. Ezt úgy értem, hogy meg lehet majd adni, hogy milyen típusú,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azonosítójú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mezőket, illetve milyen reguláris kifejezésekre illeszkedő elemekre keressen rá a program és azok alapján gyűjtsön adatokat. Olyan funkciót is szeretnék a programba, aminek segítségével exportálni lehet a kigyűjtött adatokat egy Excel fájlba, hogy azokat rendszerezve egy helyen lássa a felhasználó, hogy majd később könnyebben fel lehessen használni azokat.</w:t>
      </w:r>
    </w:p>
    <w:p w14:paraId="319ED1BE" w14:textId="01E60C12" w:rsidR="006A287C" w:rsidRDefault="006A287C" w:rsidP="006A287C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6A287C">
        <w:rPr>
          <w:rFonts w:ascii="Times New Roman" w:hAnsi="Times New Roman" w:cs="Times New Roman"/>
          <w:b/>
          <w:sz w:val="24"/>
          <w:szCs w:val="24"/>
          <w:lang w:val="hu-HU"/>
        </w:rPr>
        <w:t>Kutatás</w:t>
      </w:r>
    </w:p>
    <w:p w14:paraId="7169B520" w14:textId="216A271C" w:rsidR="004165A6" w:rsidRDefault="004165A6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Mindenképpen szeretnék említést tenni a kutatásaimról</w:t>
      </w:r>
      <w:ins w:id="13" w:author="Machalik Károly" w:date="2020-11-30T13:59:00Z"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amiket </w:t>
      </w:r>
      <w:del w:id="14" w:author="Machalik Károly" w:date="2020-11-30T14:00:00Z">
        <w:r w:rsidDel="008F48E0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végeztem 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>szakdolgozatom elkészítése során</w:t>
      </w:r>
      <w:ins w:id="15" w:author="Machalik Károly" w:date="2020-11-30T14:00:00Z">
        <w:r w:rsidR="008F48E0" w:rsidRPr="008F48E0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végeztem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Ebben a részben szeretnék említést tenni 5 különböző web </w:t>
      </w:r>
      <w:proofErr w:type="spellStart"/>
      <w:r w:rsidR="009C764F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programról</w:t>
      </w:r>
      <w:ins w:id="16" w:author="Machalik Károly" w:date="2020-11-30T14:00:00Z"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amelyekről picit bővebben is írok. Ennek során megismerhetővé válnak az egyes alkalmazások előnyei, illetve hátrányai, hogy melyik miben jobb, illetve rosszabb a másiknál. Ennek a fejezetnek a végén kifejtem, hogy miben jobb szerintem az én</w:t>
      </w:r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 web </w:t>
      </w:r>
      <w:proofErr w:type="spellStart"/>
      <w:r w:rsidR="00AB45CE"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 alkalmazásom. A </w:t>
      </w:r>
      <w:commentRangeStart w:id="17"/>
      <w:commentRangeStart w:id="18"/>
      <w:r w:rsidR="00AB45CE">
        <w:rPr>
          <w:rFonts w:ascii="Times New Roman" w:hAnsi="Times New Roman" w:cs="Times New Roman"/>
          <w:sz w:val="24"/>
          <w:szCs w:val="24"/>
          <w:lang w:val="hu-HU"/>
        </w:rPr>
        <w:t>4</w:t>
      </w:r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commentRangeEnd w:id="17"/>
      <w:r w:rsidR="008F48E0">
        <w:rPr>
          <w:rStyle w:val="Jegyzethivatkozs"/>
        </w:rPr>
        <w:commentReference w:id="17"/>
      </w:r>
      <w:commentRangeEnd w:id="18"/>
      <w:r w:rsidR="00900DFA">
        <w:rPr>
          <w:rStyle w:val="Jegyzethivatkozs"/>
        </w:rPr>
        <w:commentReference w:id="18"/>
      </w:r>
      <w:proofErr w:type="gramStart"/>
      <w:r w:rsidR="009C764F">
        <w:rPr>
          <w:rFonts w:ascii="Times New Roman" w:hAnsi="Times New Roman" w:cs="Times New Roman"/>
          <w:sz w:val="24"/>
          <w:szCs w:val="24"/>
          <w:lang w:val="hu-HU"/>
        </w:rPr>
        <w:t>program</w:t>
      </w:r>
      <w:proofErr w:type="gram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 amiket be fogok mutatni részletesebben a köv</w:t>
      </w:r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etkezők: Import.io, </w:t>
      </w:r>
      <w:proofErr w:type="spellStart"/>
      <w:r w:rsidR="00AB45CE">
        <w:rPr>
          <w:rFonts w:ascii="Times New Roman" w:hAnsi="Times New Roman" w:cs="Times New Roman"/>
          <w:sz w:val="24"/>
          <w:szCs w:val="24"/>
          <w:lang w:val="hu-HU"/>
        </w:rPr>
        <w:t>OutWit</w:t>
      </w:r>
      <w:proofErr w:type="spellEnd"/>
      <w:r w:rsidR="00AB45CE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AB45CE">
        <w:rPr>
          <w:rFonts w:ascii="Times New Roman" w:hAnsi="Times New Roman" w:cs="Times New Roman"/>
          <w:sz w:val="24"/>
          <w:szCs w:val="24"/>
          <w:lang w:val="hu-HU"/>
        </w:rPr>
        <w:t>Hub</w:t>
      </w:r>
      <w:proofErr w:type="spellEnd"/>
      <w:r w:rsidR="009C764F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E25BFF">
        <w:rPr>
          <w:rFonts w:ascii="Times New Roman" w:hAnsi="Times New Roman" w:cs="Times New Roman"/>
          <w:sz w:val="24"/>
          <w:szCs w:val="24"/>
          <w:lang w:val="hu-HU"/>
        </w:rPr>
        <w:t>és végül a</w:t>
      </w:r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 w:rsidR="00E25BFF">
        <w:rPr>
          <w:rFonts w:ascii="Times New Roman" w:hAnsi="Times New Roman" w:cs="Times New Roman"/>
          <w:sz w:val="24"/>
          <w:szCs w:val="24"/>
          <w:lang w:val="hu-HU"/>
        </w:rPr>
        <w:t xml:space="preserve"> kerül ismertetésre.</w:t>
      </w:r>
    </w:p>
    <w:p w14:paraId="00C25BF7" w14:textId="6B07F5A4" w:rsidR="00EF1927" w:rsidRDefault="00EF192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EF1927">
        <w:rPr>
          <w:rFonts w:ascii="Times New Roman" w:hAnsi="Times New Roman" w:cs="Times New Roman"/>
          <w:b/>
          <w:sz w:val="24"/>
          <w:szCs w:val="24"/>
          <w:lang w:val="hu-HU"/>
        </w:rPr>
        <w:t>Import.io:</w:t>
      </w:r>
    </w:p>
    <w:p w14:paraId="640F6A69" w14:textId="0FE6D1B5" w:rsidR="005B15BF" w:rsidRDefault="00424DC6" w:rsidP="005B15BF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24DC6">
        <w:rPr>
          <w:rFonts w:ascii="Times New Roman" w:hAnsi="Times New Roman" w:cs="Times New Roman"/>
          <w:sz w:val="24"/>
          <w:szCs w:val="24"/>
          <w:lang w:val="hu-HU"/>
        </w:rPr>
        <w:t>A</w:t>
      </w:r>
      <w:r>
        <w:rPr>
          <w:rFonts w:ascii="Times New Roman" w:hAnsi="Times New Roman" w:cs="Times New Roman"/>
          <w:sz w:val="24"/>
          <w:szCs w:val="24"/>
          <w:lang w:val="hu-HU"/>
        </w:rPr>
        <w:t>z céget</w:t>
      </w:r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2012-ben alapít</w:t>
      </w:r>
      <w:r>
        <w:rPr>
          <w:rFonts w:ascii="Times New Roman" w:hAnsi="Times New Roman" w:cs="Times New Roman"/>
          <w:sz w:val="24"/>
          <w:szCs w:val="24"/>
          <w:lang w:val="hu-HU"/>
        </w:rPr>
        <w:t>otta</w:t>
      </w:r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egy három főből álló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kis csapat, melynek tagjai: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Matthew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Painter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Andrew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Fogg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David White. Az Import.io egy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Service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SaaS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Web Data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Integration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(WDI) platform, amely lehetővé teszi a felhasználók számára, hogy </w:t>
      </w:r>
      <w:del w:id="19" w:author="Machalik Károly" w:date="2020-11-30T14:03:00Z">
        <w:r w:rsidDel="008F48E0">
          <w:rPr>
            <w:rFonts w:ascii="Times New Roman" w:hAnsi="Times New Roman" w:cs="Times New Roman"/>
            <w:sz w:val="24"/>
            <w:szCs w:val="24"/>
            <w:lang w:val="hu-HU"/>
          </w:rPr>
          <w:delText>struktúrálatlan</w:delText>
        </w:r>
      </w:del>
      <w:ins w:id="20" w:author="Machalik Károly" w:date="2020-11-30T14:03:00Z"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strukturáltalan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webes adatokat konvertáljanak egy </w:t>
      </w:r>
      <w:del w:id="21" w:author="Machalik Károly" w:date="2020-11-30T14:03:00Z">
        <w:r w:rsidR="00050913" w:rsidDel="008F48E0">
          <w:rPr>
            <w:rFonts w:ascii="Times New Roman" w:hAnsi="Times New Roman" w:cs="Times New Roman"/>
            <w:sz w:val="24"/>
            <w:szCs w:val="24"/>
            <w:lang w:val="hu-HU"/>
          </w:rPr>
          <w:delText>struktúrált</w:delText>
        </w:r>
      </w:del>
      <w:ins w:id="22" w:author="Machalik Károly" w:date="2020-11-30T14:03:00Z"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strukturált</w:t>
        </w:r>
      </w:ins>
      <w:r w:rsidR="00050913">
        <w:rPr>
          <w:rFonts w:ascii="Times New Roman" w:hAnsi="Times New Roman" w:cs="Times New Roman"/>
          <w:sz w:val="24"/>
          <w:szCs w:val="24"/>
          <w:lang w:val="hu-HU"/>
        </w:rPr>
        <w:t xml:space="preserve"> formátumba, amelyet később a piacon az elemző szektor tud felhasználni. Legtöbbször üzleti, marketing, esetleg értékesítéssel foglalkozó alkalmazások szokták használni az Import.io által nyújtott szolgáltatásokat.</w:t>
      </w:r>
      <w:r w:rsidR="00292AA4">
        <w:rPr>
          <w:rFonts w:ascii="Times New Roman" w:hAnsi="Times New Roman" w:cs="Times New Roman"/>
          <w:sz w:val="24"/>
          <w:szCs w:val="24"/>
          <w:lang w:val="hu-HU"/>
        </w:rPr>
        <w:t xml:space="preserve"> Az Import.io egy vizuális felületet biztosít, amely megkönnyíti az adatok kinyerését, illetve átformálását. Erről</w:t>
      </w:r>
      <w:r w:rsidR="005B15B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292AA4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r w:rsidR="005B15BF">
        <w:rPr>
          <w:rFonts w:ascii="Times New Roman" w:hAnsi="Times New Roman" w:cs="Times New Roman"/>
          <w:sz w:val="24"/>
          <w:szCs w:val="24"/>
          <w:lang w:val="hu-HU"/>
        </w:rPr>
        <w:t>felhasználói felületről</w:t>
      </w:r>
      <w:r w:rsidR="00292AA4">
        <w:rPr>
          <w:rFonts w:ascii="Times New Roman" w:hAnsi="Times New Roman" w:cs="Times New Roman"/>
          <w:sz w:val="24"/>
          <w:szCs w:val="24"/>
          <w:lang w:val="hu-HU"/>
        </w:rPr>
        <w:t xml:space="preserve"> szeretnék egy képet is megmutatni</w:t>
      </w:r>
      <w:r w:rsidR="005B15BF">
        <w:rPr>
          <w:rFonts w:ascii="Times New Roman" w:hAnsi="Times New Roman" w:cs="Times New Roman"/>
          <w:sz w:val="24"/>
          <w:szCs w:val="24"/>
          <w:lang w:val="hu-HU"/>
        </w:rPr>
        <w:t>, hogy könnyebben el lehessen képzelni, hogy valójában hogyan is néz ki egy ilyen GUI.</w:t>
      </w:r>
    </w:p>
    <w:p w14:paraId="2B6788B8" w14:textId="50B3D932" w:rsidR="00424DC6" w:rsidRDefault="005B15BF" w:rsidP="005B15BF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C8CB82" wp14:editId="7B0D6E34">
            <wp:extent cx="5971540" cy="39325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or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212B" w14:textId="2A671648" w:rsidR="005B15BF" w:rsidRDefault="005B15BF" w:rsidP="005B15BF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Ezen a képen szerintem egyből szembetűnő, hogy nem igazán egyszerű, letisztult az alkalmazás. Lehet, hogy funkcionalitást tekintve gazdag, viszont nem átlátható. A saját alkalmazásomban ez egy fontos szempont </w:t>
      </w:r>
      <w:commentRangeStart w:id="23"/>
      <w:commentRangeStart w:id="24"/>
      <w:commentRangeStart w:id="25"/>
      <w:r>
        <w:rPr>
          <w:rFonts w:ascii="Times New Roman" w:hAnsi="Times New Roman" w:cs="Times New Roman"/>
          <w:sz w:val="24"/>
          <w:szCs w:val="24"/>
          <w:lang w:val="hu-HU"/>
        </w:rPr>
        <w:t>volt</w:t>
      </w:r>
      <w:commentRangeEnd w:id="23"/>
      <w:r>
        <w:rPr>
          <w:rStyle w:val="Jegyzethivatkozs"/>
        </w:rPr>
        <w:commentReference w:id="23"/>
      </w:r>
      <w:commentRangeEnd w:id="24"/>
      <w:r w:rsidR="008F48E0">
        <w:rPr>
          <w:rStyle w:val="Jegyzethivatkozs"/>
        </w:rPr>
        <w:commentReference w:id="24"/>
      </w:r>
      <w:commentRangeEnd w:id="25"/>
      <w:r w:rsidR="00900DFA">
        <w:rPr>
          <w:rStyle w:val="Jegyzethivatkozs"/>
        </w:rPr>
        <w:commentReference w:id="25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fejlesztés során.</w:t>
      </w:r>
    </w:p>
    <w:p w14:paraId="71CDC438" w14:textId="2E574499" w:rsidR="005B15BF" w:rsidRPr="00424DC6" w:rsidRDefault="003A6BCF" w:rsidP="005B15BF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Szeretném megközelíteni az alkalmazást anyagi szempontból is. Ezeket az adatokat nem a hivatalos honlapon találtam, mivel ahhoz szükséges egy előzetes konzultáció, amely során felmérik a megrendelő igényeit, azaz, hogy milyen adatokat és hány weblapról szeretné az információkat kinyerni.</w:t>
      </w:r>
      <w:ins w:id="26" w:author="Machalik Károly" w:date="2020-11-30T14:05:00Z"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>Ennek alapján ajánlanak egy csomagot a leendő felhasználónak. Viszont amit</w:t>
      </w:r>
      <w:del w:id="27" w:author="Machalik Károly" w:date="2020-11-30T14:06:00Z">
        <w:r w:rsidDel="008F48E0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 találtam,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 xml:space="preserve"> nem hivatalos forrásokból</w:t>
      </w:r>
      <w:ins w:id="28" w:author="Machalik Károly" w:date="2020-11-30T14:06:00Z">
        <w:r w:rsidR="008F48E0" w:rsidRPr="008F48E0">
          <w:rPr>
            <w:rFonts w:ascii="Times New Roman" w:hAnsi="Times New Roman" w:cs="Times New Roman"/>
            <w:sz w:val="24"/>
            <w:szCs w:val="24"/>
            <w:lang w:val="hu-HU"/>
          </w:rPr>
          <w:t xml:space="preserve"> </w:t>
        </w:r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találtam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, az a következő: egy kezdő számára a legkedvezőbb „csomag”, az egy próbaverzió. Ez korlátozott adatmennyiség kinyerésére </w:t>
      </w:r>
      <w:del w:id="29" w:author="Machalik Károly" w:date="2020-11-30T14:06:00Z">
        <w:r w:rsidDel="008F48E0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használható 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 xml:space="preserve">teljesen megfelel, viszont egy nagyvállalati cég számára nem elegendő, </w:t>
      </w:r>
      <w:del w:id="30" w:author="Machalik Károly" w:date="2020-11-30T14:07:00Z">
        <w:r w:rsidDel="008F48E0">
          <w:rPr>
            <w:rFonts w:ascii="Times New Roman" w:hAnsi="Times New Roman" w:cs="Times New Roman"/>
            <w:sz w:val="24"/>
            <w:szCs w:val="24"/>
            <w:lang w:val="hu-HU"/>
          </w:rPr>
          <w:delText>az ára</w:delText>
        </w:r>
      </w:del>
      <w:ins w:id="31" w:author="Machalik Károly" w:date="2020-11-30T14:07:00Z">
        <w:r w:rsidR="008F48E0">
          <w:rPr>
            <w:rFonts w:ascii="Times New Roman" w:hAnsi="Times New Roman" w:cs="Times New Roman"/>
            <w:sz w:val="24"/>
            <w:szCs w:val="24"/>
            <w:lang w:val="hu-HU"/>
          </w:rPr>
          <w:t>ennek megfelelően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azonban ingyenes. Ezen felül léteznek további csomagok is. </w:t>
      </w:r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Lehet választani 299$-ért havi előfizetést, illetve éves tagságot is 1999$-ért. Ez jelenlegi árfolyamon 91.000 Ft, illetve 609.000 Ft. </w:t>
      </w:r>
      <w:commentRangeStart w:id="32"/>
      <w:commentRangeStart w:id="33"/>
      <w:del w:id="34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Lehet, hogy ez csak az én s</w:delText>
        </w:r>
      </w:del>
      <w:ins w:id="35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S</w:t>
        </w:r>
      </w:ins>
      <w:r w:rsidR="0061685F">
        <w:rPr>
          <w:rFonts w:ascii="Times New Roman" w:hAnsi="Times New Roman" w:cs="Times New Roman"/>
          <w:sz w:val="24"/>
          <w:szCs w:val="24"/>
          <w:lang w:val="hu-HU"/>
        </w:rPr>
        <w:t>zemélyes</w:t>
      </w:r>
      <w:commentRangeEnd w:id="32"/>
      <w:r w:rsidR="00A027CC">
        <w:rPr>
          <w:rStyle w:val="Jegyzethivatkozs"/>
        </w:rPr>
        <w:commentReference w:id="32"/>
      </w:r>
      <w:commentRangeEnd w:id="33"/>
      <w:r w:rsidR="00900DFA">
        <w:rPr>
          <w:rStyle w:val="Jegyzethivatkozs"/>
        </w:rPr>
        <w:commentReference w:id="33"/>
      </w:r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 véleményem</w:t>
      </w:r>
      <w:ins w:id="36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 szerint</w:t>
        </w:r>
      </w:ins>
      <w:del w:id="37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, de</w:delText>
        </w:r>
      </w:del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del w:id="38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minimálisabb </w:delText>
        </w:r>
      </w:del>
      <w:ins w:id="39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kissebb </w:t>
        </w:r>
      </w:ins>
      <w:r w:rsidR="0061685F">
        <w:rPr>
          <w:rFonts w:ascii="Times New Roman" w:hAnsi="Times New Roman" w:cs="Times New Roman"/>
          <w:sz w:val="24"/>
          <w:szCs w:val="24"/>
          <w:lang w:val="hu-HU"/>
        </w:rPr>
        <w:t>funkcionalitással bíró alkalmazás töb</w:t>
      </w:r>
      <w:ins w:id="40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b</w:t>
        </w:r>
      </w:ins>
      <w:del w:id="41" w:author="Machalik Károly" w:date="2020-11-30T14:07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bet tud</w:delText>
        </w:r>
      </w:del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del w:id="42" w:author="Machalik Károly" w:date="2020-11-30T14:07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érni</w:delText>
        </w:r>
      </w:del>
      <w:proofErr w:type="gramStart"/>
      <w:ins w:id="43" w:author="Machalik Károly" w:date="2020-11-30T14:07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ér</w:t>
        </w:r>
      </w:ins>
      <w:proofErr w:type="gramEnd"/>
      <w:del w:id="44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,</w:delText>
        </w:r>
      </w:del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 ha nincsen használati díja, mint </w:t>
      </w:r>
      <w:del w:id="45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ami </w:delText>
        </w:r>
      </w:del>
      <w:ins w:id="46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egy </w:t>
        </w:r>
      </w:ins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magas </w:t>
      </w:r>
      <w:del w:id="47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használati díj</w:delText>
        </w:r>
      </w:del>
      <w:ins w:id="48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költségű, ami </w:t>
        </w:r>
      </w:ins>
      <w:del w:id="49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 mellett </w:delText>
        </w:r>
      </w:del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több </w:t>
      </w:r>
      <w:proofErr w:type="gramStart"/>
      <w:r w:rsidR="0061685F">
        <w:rPr>
          <w:rFonts w:ascii="Times New Roman" w:hAnsi="Times New Roman" w:cs="Times New Roman"/>
          <w:sz w:val="24"/>
          <w:szCs w:val="24"/>
          <w:lang w:val="hu-HU"/>
        </w:rPr>
        <w:t>funkcióval</w:t>
      </w:r>
      <w:proofErr w:type="gramEnd"/>
      <w:r w:rsidR="0061685F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del w:id="50" w:author="Machalik Károly" w:date="2020-11-30T14:08:00Z">
        <w:r w:rsidR="0061685F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bír</w:delText>
        </w:r>
      </w:del>
      <w:ins w:id="51" w:author="Machalik Károly" w:date="2020-11-30T14:08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rendelkezik</w:t>
        </w:r>
      </w:ins>
      <w:r w:rsidR="0061685F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7C471A23" w14:textId="33F3C182" w:rsidR="00EF1927" w:rsidRDefault="00EF192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OutWit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Hub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:</w:t>
      </w:r>
    </w:p>
    <w:p w14:paraId="2FD01FBB" w14:textId="18EC3D61" w:rsidR="00A1355A" w:rsidRDefault="001009FD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2010-ben jelent meg a</w:t>
      </w:r>
      <w:ins w:id="52" w:author="Machalik Károly" w:date="2020-11-30T14:10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 szoftver </w:t>
        </w:r>
      </w:ins>
      <w:del w:id="53" w:author="Machalik Károly" w:date="2020-11-30T14:10:00Z">
        <w:r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z 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 xml:space="preserve">első verziója. A jelenleg is frissnek számító verziója </w:t>
      </w:r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a 9-es, 2020 nyarán jelent meg.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OutWit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Web Data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Extraction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szoftver, amely szintén online weboldalakról való adatok kinyerését szolgálja. Ez a program azonban képes linkek, dokumentumok, képek, kontaktok, ismétlődő szavak, RSS hírcsatornák</w:t>
      </w:r>
      <w:ins w:id="54" w:author="Machalik Károly" w:date="2020-11-30T14:10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illetve adott kifejezések gyűjtésére is. Ezeket a kinyert adatokat formázott táblákba tárolja el, majd ezek tovább exportálhatók például Excel táblázatba, vagy akár adatbázisokba is. </w:t>
      </w:r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Ez az alkalmazás két féle formában érhető el bárki számára: létezik egy önálló alkalmazás, ami maga a program, illetve egy </w:t>
      </w:r>
      <w:proofErr w:type="spellStart"/>
      <w:r w:rsidR="007A1A37">
        <w:rPr>
          <w:rFonts w:ascii="Times New Roman" w:hAnsi="Times New Roman" w:cs="Times New Roman"/>
          <w:sz w:val="24"/>
          <w:szCs w:val="24"/>
          <w:lang w:val="hu-HU"/>
        </w:rPr>
        <w:t>Mozilla</w:t>
      </w:r>
      <w:proofErr w:type="spellEnd"/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7A1A37">
        <w:rPr>
          <w:rFonts w:ascii="Times New Roman" w:hAnsi="Times New Roman" w:cs="Times New Roman"/>
          <w:sz w:val="24"/>
          <w:szCs w:val="24"/>
          <w:lang w:val="hu-HU"/>
        </w:rPr>
        <w:t>Firefox</w:t>
      </w:r>
      <w:proofErr w:type="spellEnd"/>
      <w:r w:rsidR="007A1A37">
        <w:rPr>
          <w:rFonts w:ascii="Times New Roman" w:hAnsi="Times New Roman" w:cs="Times New Roman"/>
          <w:sz w:val="24"/>
          <w:szCs w:val="24"/>
          <w:lang w:val="hu-HU"/>
        </w:rPr>
        <w:t xml:space="preserve"> bővítmény, amellyel ugyan azok a funkciók érhetők el, mintha letöltöttük volna a programot. </w:t>
      </w:r>
    </w:p>
    <w:p w14:paraId="41148994" w14:textId="18B673DF" w:rsidR="00A1355A" w:rsidRDefault="006A395A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További tulajdonságokról is 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szeretnék </w:t>
      </w:r>
      <w:r>
        <w:rPr>
          <w:rFonts w:ascii="Times New Roman" w:hAnsi="Times New Roman" w:cs="Times New Roman"/>
          <w:sz w:val="24"/>
          <w:szCs w:val="24"/>
          <w:lang w:val="hu-HU"/>
        </w:rPr>
        <w:t>említést tenni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a programmal kapcsolatban. Képes email címeket felismerni, </w:t>
      </w:r>
      <w:proofErr w:type="gramStart"/>
      <w:r w:rsidR="00A1355A">
        <w:rPr>
          <w:rFonts w:ascii="Times New Roman" w:hAnsi="Times New Roman" w:cs="Times New Roman"/>
          <w:sz w:val="24"/>
          <w:szCs w:val="24"/>
          <w:lang w:val="hu-HU"/>
        </w:rPr>
        <w:t>automatikus</w:t>
      </w:r>
      <w:proofErr w:type="gramEnd"/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lekérdezések illetve URL c</w:t>
      </w:r>
      <w:r>
        <w:rPr>
          <w:rFonts w:ascii="Times New Roman" w:hAnsi="Times New Roman" w:cs="Times New Roman"/>
          <w:sz w:val="24"/>
          <w:szCs w:val="24"/>
          <w:lang w:val="hu-HU"/>
        </w:rPr>
        <w:t>ímeket generálni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adott időközönként különböző feladatokat végrehajtani, és ami szerintem a legpozitívabb az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OutWit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Hub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-bal kapcsolatban az az, hogy létezik egy „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Custom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Scrapers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 szolgáltatás, ami annyit jelent, hogy mi összegyűjtjük, hogy milyen funkciókra van </w:t>
      </w:r>
      <w:del w:id="55" w:author="Machalik Károly" w:date="2020-11-30T14:11:00Z">
        <w:r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 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 xml:space="preserve">szükségünk, ezt egy konzultáció során </w:t>
      </w:r>
      <w:commentRangeStart w:id="56"/>
      <w:r>
        <w:rPr>
          <w:rFonts w:ascii="Times New Roman" w:hAnsi="Times New Roman" w:cs="Times New Roman"/>
          <w:sz w:val="24"/>
          <w:szCs w:val="24"/>
          <w:lang w:val="hu-HU"/>
        </w:rPr>
        <w:t>prezentáljuk</w:t>
      </w:r>
      <w:commentRangeEnd w:id="56"/>
      <w:r w:rsidR="00A027CC">
        <w:rPr>
          <w:rStyle w:val="Jegyzethivatkozs"/>
        </w:rPr>
        <w:commentReference w:id="56"/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céggel. Ezek után elkészítik a számunkra optimális „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”-t, majd ezt mi le tudjuk tesztelni, hogy valóban azokat a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funkciókat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tudja</w:t>
      </w:r>
      <w:ins w:id="57" w:author="Machalik Károly" w:date="2020-11-30T14:12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-e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, amit mi kértünk. Amennyiben nem vagyunk elégedettek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validáció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során, nem vagyunk kötelesek megtéríteni a szolgáltatásuk árát. Ez különben az általunk kért feladat komplexitásának függvényében változik. Kétszáz dollártól indul ez a szolgáltatás és </w:t>
      </w:r>
      <w:del w:id="58" w:author="Machalik Károly" w:date="2020-11-30T14:12:00Z">
        <w:r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egészen </w:delText>
        </w:r>
      </w:del>
      <w:ins w:id="59" w:author="Machalik Károly" w:date="2020-11-30T14:12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akár </w:t>
        </w:r>
      </w:ins>
      <w:del w:id="60" w:author="Machalik Károly" w:date="2020-11-30T14:12:00Z">
        <w:r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pár </w:delText>
        </w:r>
      </w:del>
      <w:ins w:id="61" w:author="Machalik Károly" w:date="2020-11-30T14:12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több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>ezer dollárba is kerülhet.</w:t>
      </w:r>
    </w:p>
    <w:p w14:paraId="6F011F00" w14:textId="2A87FA8B" w:rsidR="00B37DC7" w:rsidRPr="00AB45CE" w:rsidRDefault="007A1A3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Ennél a programnál is elérhető egy ingyenes verzió, ami a tulajdonos honlapjáról letölthető, azonban ennél a verziónál, csak minimális funkciók érhetőek el. Létező továbbá „Pro”, „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Expert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” és „Enterprise” előfizetés is. Ebben a sorrendben egyre gazdagabb funkcionalitás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>t kapunk, egyre magasabb árakon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A legdrágább előfizetés</w:t>
      </w:r>
      <w:ins w:id="62" w:author="Machalik Károly" w:date="2020-11-30T14:13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amit a program kínál az „Enterprise” csomag, ami nem kevesebb, mint nettó 8900</w:t>
      </w:r>
      <w:r w:rsidR="00A1355A" w:rsidRPr="00A1355A">
        <w:rPr>
          <w:rFonts w:ascii="Times New Roman" w:hAnsi="Times New Roman" w:cs="Times New Roman"/>
          <w:sz w:val="24"/>
          <w:szCs w:val="24"/>
          <w:lang w:val="hu-HU"/>
        </w:rPr>
        <w:t>€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, ami azt jelenti, hogy ehhez az összeghez még hozzá kell adnunk a különféle adónemeket is. A végösszeg több, mint </w:t>
      </w:r>
      <w:r w:rsidR="00A1355A" w:rsidRPr="00A1355A">
        <w:rPr>
          <w:rFonts w:ascii="Times New Roman" w:hAnsi="Times New Roman" w:cs="Times New Roman"/>
          <w:sz w:val="24"/>
          <w:szCs w:val="24"/>
          <w:lang w:val="hu-HU"/>
        </w:rPr>
        <w:t>hárommillió</w:t>
      </w:r>
      <w:r w:rsidR="00A1355A">
        <w:rPr>
          <w:rFonts w:ascii="Times New Roman" w:hAnsi="Times New Roman" w:cs="Times New Roman"/>
          <w:sz w:val="24"/>
          <w:szCs w:val="24"/>
          <w:lang w:val="hu-HU"/>
        </w:rPr>
        <w:t xml:space="preserve"> forint. Az én véleményem szerint ez már csak valóban az IT óriásoknak, illetve a piacvezető cégeknek érheti meg.</w:t>
      </w:r>
    </w:p>
    <w:p w14:paraId="56486A07" w14:textId="2E981C08" w:rsidR="00EF1927" w:rsidRDefault="00EF1927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Beautiful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Soup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:</w:t>
      </w:r>
    </w:p>
    <w:p w14:paraId="1C781DC7" w14:textId="6F58A6BB" w:rsidR="003D284A" w:rsidRDefault="003D284A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Először itt is általános információkról szeretnék írni. </w:t>
      </w:r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="00F96C26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F96C26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egy </w:t>
      </w:r>
      <w:proofErr w:type="spellStart"/>
      <w:r w:rsidR="00F96C26">
        <w:rPr>
          <w:rFonts w:ascii="Times New Roman" w:hAnsi="Times New Roman" w:cs="Times New Roman"/>
          <w:sz w:val="24"/>
          <w:szCs w:val="24"/>
          <w:lang w:val="hu-HU"/>
        </w:rPr>
        <w:t>package</w:t>
      </w:r>
      <w:proofErr w:type="spellEnd"/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, amely Python nyelven </w:t>
      </w:r>
      <w:commentRangeStart w:id="63"/>
      <w:commentRangeStart w:id="64"/>
      <w:del w:id="65" w:author="Machalik Károly" w:date="2020-11-30T14:13:00Z">
        <w:r w:rsidR="00F96C26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lett elkészítve</w:delText>
        </w:r>
      </w:del>
      <w:ins w:id="66" w:author="Machalik Károly" w:date="2020-11-30T14:13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készült</w:t>
        </w:r>
      </w:ins>
      <w:commentRangeEnd w:id="63"/>
      <w:ins w:id="67" w:author="Machalik Károly" w:date="2020-11-30T14:14:00Z">
        <w:r w:rsidR="00A027CC">
          <w:rPr>
            <w:rStyle w:val="Jegyzethivatkozs"/>
          </w:rPr>
          <w:commentReference w:id="63"/>
        </w:r>
      </w:ins>
      <w:commentRangeEnd w:id="64"/>
      <w:r w:rsidR="00900DFA">
        <w:rPr>
          <w:rStyle w:val="Jegyzethivatkozs"/>
        </w:rPr>
        <w:commentReference w:id="64"/>
      </w:r>
      <w:r w:rsidR="00F96C26">
        <w:rPr>
          <w:rFonts w:ascii="Times New Roman" w:hAnsi="Times New Roman" w:cs="Times New Roman"/>
          <w:sz w:val="24"/>
          <w:szCs w:val="24"/>
          <w:lang w:val="hu-HU"/>
        </w:rPr>
        <w:t>. 2004-ben vált elérhetővé, Leonard Richardson volt az eredeti megalkotó. Azóta számos verzió jelent meg, a jelenleg is stabil a 4.9.1-es verzió</w:t>
      </w:r>
      <w:ins w:id="68" w:author="Machalik Károly" w:date="2020-11-30T14:14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ami 2020</w:t>
      </w:r>
      <w:ins w:id="69" w:author="Machalik Károly" w:date="2020-11-30T14:14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.</w:t>
        </w:r>
      </w:ins>
      <w:r w:rsidR="00F96C26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del w:id="70" w:author="Machalik Károly" w:date="2020-11-30T14:14:00Z">
        <w:r w:rsidR="00F96C26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Májusában </w:delText>
        </w:r>
      </w:del>
      <w:ins w:id="71" w:author="Machalik Károly" w:date="2020-11-30T14:14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 xml:space="preserve">májusában </w:t>
        </w:r>
      </w:ins>
      <w:r w:rsidR="00F96C26">
        <w:rPr>
          <w:rFonts w:ascii="Times New Roman" w:hAnsi="Times New Roman" w:cs="Times New Roman"/>
          <w:sz w:val="24"/>
          <w:szCs w:val="24"/>
          <w:lang w:val="hu-HU"/>
        </w:rPr>
        <w:t>jelent meg. XML, illetve HTML elemzésére használják, ennek a menete a következő: elemző fákat készít elemzett oldalaknak, ezáltal adatokat lehet kinyerni a HTML oldalról.</w:t>
      </w:r>
    </w:p>
    <w:p w14:paraId="2D09A27D" w14:textId="4CF9FBEE" w:rsidR="00F96C26" w:rsidRPr="003D284A" w:rsidRDefault="00F96C26" w:rsidP="004165A6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technológiáról is említenék pár szót. </w:t>
      </w:r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Ahhoz, hogy élvezhessük ennek a </w:t>
      </w:r>
      <w:commentRangeStart w:id="72"/>
      <w:commentRangeStart w:id="73"/>
      <w:del w:id="74" w:author="Machalik Károly" w:date="2020-11-30T14:14:00Z">
        <w:r w:rsidR="00197B63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package-nek</w:delText>
        </w:r>
      </w:del>
      <w:ins w:id="75" w:author="Machalik Károly" w:date="2020-11-30T14:14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csomagnak</w:t>
        </w:r>
        <w:commentRangeEnd w:id="72"/>
        <w:r w:rsidR="00A027CC">
          <w:rPr>
            <w:rStyle w:val="Jegyzethivatkozs"/>
          </w:rPr>
          <w:commentReference w:id="72"/>
        </w:r>
      </w:ins>
      <w:commentRangeEnd w:id="73"/>
      <w:r w:rsidR="00900DFA">
        <w:rPr>
          <w:rStyle w:val="Jegyzethivatkozs"/>
        </w:rPr>
        <w:commentReference w:id="73"/>
      </w:r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az előnyeit, legalább </w:t>
      </w:r>
      <w:proofErr w:type="gramStart"/>
      <w:r w:rsidR="00197B63">
        <w:rPr>
          <w:rFonts w:ascii="Times New Roman" w:hAnsi="Times New Roman" w:cs="Times New Roman"/>
          <w:sz w:val="24"/>
          <w:szCs w:val="24"/>
          <w:lang w:val="hu-HU"/>
        </w:rPr>
        <w:t>minimálisan</w:t>
      </w:r>
      <w:proofErr w:type="gram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ismernünk kell a Python nyelvet, vagy képben kell lennünk a programozás világában. Amit egy nagy hátránynak tartok, az az</w:t>
      </w:r>
      <w:del w:id="77" w:author="Machalik Károly" w:date="2020-11-30T14:15:00Z">
        <w:r w:rsidR="00197B63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 </w:delText>
        </w:r>
      </w:del>
      <w:r w:rsidR="00197B63">
        <w:rPr>
          <w:rFonts w:ascii="Times New Roman" w:hAnsi="Times New Roman" w:cs="Times New Roman"/>
          <w:sz w:val="24"/>
          <w:szCs w:val="24"/>
          <w:lang w:val="hu-HU"/>
        </w:rPr>
        <w:t>, hogy sajnos nincsen külön grafikus felhasználói felület</w:t>
      </w:r>
      <w:ins w:id="78" w:author="Machalik Károly" w:date="2020-11-30T14:15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amit a laikus felhasználók is könnyen, illetve hamar el tudnának sajátítani. A következő paranccsal telepíthető a </w:t>
      </w:r>
      <w:proofErr w:type="spellStart"/>
      <w:r w:rsidR="00197B63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97B63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197B63">
        <w:rPr>
          <w:rFonts w:ascii="Times New Roman" w:hAnsi="Times New Roman" w:cs="Times New Roman"/>
          <w:sz w:val="24"/>
          <w:szCs w:val="24"/>
          <w:lang w:val="hu-HU"/>
        </w:rPr>
        <w:t xml:space="preserve"> legújabb verziója: „</w:t>
      </w:r>
      <w:proofErr w:type="spellStart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>pip</w:t>
      </w:r>
      <w:proofErr w:type="spellEnd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="00197B63" w:rsidRPr="00197B63">
        <w:rPr>
          <w:rFonts w:ascii="Times New Roman" w:hAnsi="Times New Roman" w:cs="Times New Roman"/>
          <w:sz w:val="24"/>
          <w:szCs w:val="24"/>
          <w:lang w:val="hu-HU"/>
        </w:rPr>
        <w:t xml:space="preserve"> beautifulsoup4</w:t>
      </w:r>
      <w:r w:rsidR="00197B63">
        <w:rPr>
          <w:rFonts w:ascii="Times New Roman" w:hAnsi="Times New Roman" w:cs="Times New Roman"/>
          <w:sz w:val="24"/>
          <w:szCs w:val="24"/>
          <w:lang w:val="hu-HU"/>
        </w:rPr>
        <w:t>”. Az alább látható is egy példakód a használatára:</w:t>
      </w:r>
    </w:p>
    <w:p w14:paraId="12FA3A39" w14:textId="33275933" w:rsidR="00424DC6" w:rsidRDefault="003D284A" w:rsidP="003D284A">
      <w:pPr>
        <w:tabs>
          <w:tab w:val="left" w:pos="680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hu-HU"/>
        </w:rPr>
      </w:pPr>
      <w:r w:rsidRPr="003D28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468DA" wp14:editId="05B015EB">
            <wp:extent cx="6398236" cy="3931200"/>
            <wp:effectExtent l="0" t="0" r="317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autifulso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236" cy="39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F8C" w14:textId="71C5EF93" w:rsidR="00197B63" w:rsidRDefault="00197B63" w:rsidP="00197B6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Azonban pont a grafikus felhasználói felület hiánya miatt, nem kell fizetünk semmit, a könyvtár használatáért. </w:t>
      </w:r>
      <w:r w:rsidR="00C902EA">
        <w:rPr>
          <w:rFonts w:ascii="Times New Roman" w:hAnsi="Times New Roman" w:cs="Times New Roman"/>
          <w:sz w:val="24"/>
          <w:szCs w:val="24"/>
          <w:lang w:val="hu-HU"/>
        </w:rPr>
        <w:t>Ez nagyon fontos szempont lehet</w:t>
      </w:r>
      <w:ins w:id="79" w:author="Machalik Károly" w:date="2020-11-30T14:16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 ha egy, akár pár fős csapatról beszélünk felhasználó alatt, akiknek jelentősen kisebb az anyagi háttere, mint </w:t>
      </w:r>
      <w:del w:id="80" w:author="Machalik Károly" w:date="2020-11-30T14:16:00Z">
        <w:r w:rsidR="00C902EA" w:rsidDel="00A027CC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például </w:delText>
        </w:r>
      </w:del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a nagyobb cégeknek.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Amennyiben valaki nincs jelen az IT világában és szeretne valamilyen adatkinyerő módszert találni és nem riad meg a programozástól, </w:t>
      </w:r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annak jó választás lehet a </w:t>
      </w:r>
      <w:proofErr w:type="spellStart"/>
      <w:r w:rsidR="00C902EA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C902E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C902EA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C902EA">
        <w:rPr>
          <w:rFonts w:ascii="Times New Roman" w:hAnsi="Times New Roman" w:cs="Times New Roman"/>
          <w:sz w:val="24"/>
          <w:szCs w:val="24"/>
          <w:lang w:val="hu-HU"/>
        </w:rPr>
        <w:t>. Aki picit jártasabb a kódolásban, de nem ismeri a Python nyelvet, annak sem kell megijednie, hiszen a Python nyelv elég könnyen elsajátítható.</w:t>
      </w:r>
    </w:p>
    <w:p w14:paraId="55BE862A" w14:textId="77777777" w:rsidR="004463D3" w:rsidRDefault="004463D3" w:rsidP="004463D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hu-HU"/>
        </w:rPr>
        <w:t>:</w:t>
      </w:r>
    </w:p>
    <w:p w14:paraId="7F9DA601" w14:textId="77777777" w:rsidR="00BA1293" w:rsidRDefault="004463D3" w:rsidP="004463D3">
      <w:pPr>
        <w:tabs>
          <w:tab w:val="left" w:pos="6804"/>
        </w:tabs>
        <w:spacing w:line="360" w:lineRule="auto"/>
        <w:jc w:val="both"/>
        <w:rPr>
          <w:ins w:id="81" w:author="Machalik Károly" w:date="2020-11-30T14:18:00Z"/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egy nyílt forráskódú, ingyenes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keretrendszer, ami Python nyelven </w:t>
      </w:r>
      <w:del w:id="82" w:author="Machalik Károly" w:date="2020-11-30T14:16:00Z">
        <w:r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lett elkészítve</w:delText>
        </w:r>
      </w:del>
      <w:ins w:id="83" w:author="Machalik Károly" w:date="2020-11-30T14:16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készült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>. 2008</w:t>
      </w:r>
      <w:ins w:id="84" w:author="Machalik Károly" w:date="2020-11-30T14:17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.</w:t>
        </w:r>
      </w:ins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ins w:id="85" w:author="Machalik Károly" w:date="2020-11-30T14:17:00Z">
        <w:r w:rsidR="00A027CC">
          <w:rPr>
            <w:rFonts w:ascii="Times New Roman" w:hAnsi="Times New Roman" w:cs="Times New Roman"/>
            <w:sz w:val="24"/>
            <w:szCs w:val="24"/>
            <w:lang w:val="hu-HU"/>
          </w:rPr>
          <w:t>j</w:t>
        </w:r>
      </w:ins>
      <w:del w:id="86" w:author="Machalik Károly" w:date="2020-11-30T14:17:00Z">
        <w:r w:rsidDel="00A027CC">
          <w:rPr>
            <w:rFonts w:ascii="Times New Roman" w:hAnsi="Times New Roman" w:cs="Times New Roman"/>
            <w:sz w:val="24"/>
            <w:szCs w:val="24"/>
            <w:lang w:val="hu-HU"/>
          </w:rPr>
          <w:delText>J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 xml:space="preserve">únius 26-án jelent meg az első kiadása. Jelenleg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Scrapinghub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Ltd., ami egy web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scraping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szolgáltató cég, tartja karban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-t, számos más közreműködő segítségével. Számos jól ismert cég használja ezt a szolgáltatást, mint például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Lyst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Parse.ly,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Sayone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Technologies, és a Science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Medialab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is. Az következő paranccsal telepíthető: „</w:t>
      </w:r>
      <w:proofErr w:type="spellStart"/>
      <w:r w:rsidRPr="00405C35">
        <w:rPr>
          <w:rFonts w:ascii="Times New Roman" w:hAnsi="Times New Roman" w:cs="Times New Roman"/>
          <w:sz w:val="24"/>
          <w:szCs w:val="24"/>
          <w:lang w:val="hu-HU"/>
        </w:rPr>
        <w:t>pip</w:t>
      </w:r>
      <w:proofErr w:type="spellEnd"/>
      <w:r w:rsidRPr="00405C3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05C35">
        <w:rPr>
          <w:rFonts w:ascii="Times New Roman" w:hAnsi="Times New Roman" w:cs="Times New Roman"/>
          <w:sz w:val="24"/>
          <w:szCs w:val="24"/>
          <w:lang w:val="hu-HU"/>
        </w:rPr>
        <w:t>install</w:t>
      </w:r>
      <w:proofErr w:type="spellEnd"/>
      <w:r w:rsidRPr="00405C35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05C35">
        <w:rPr>
          <w:rFonts w:ascii="Times New Roman" w:hAnsi="Times New Roman" w:cs="Times New Roman"/>
          <w:sz w:val="24"/>
          <w:szCs w:val="24"/>
          <w:lang w:val="hu-HU"/>
        </w:rPr>
        <w:t>scrapy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”. A használata nagyon sokban hasonlít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-hoz</w:t>
      </w:r>
      <w:ins w:id="87" w:author="Machalik Károly" w:date="2020-11-30T14:17:00Z">
        <w:r w:rsidR="00BA1293">
          <w:rPr>
            <w:rFonts w:ascii="Times New Roman" w:hAnsi="Times New Roman" w:cs="Times New Roman"/>
            <w:sz w:val="24"/>
            <w:szCs w:val="24"/>
            <w:lang w:val="hu-HU"/>
          </w:rPr>
          <w:t xml:space="preserve"> – </w:t>
        </w:r>
      </w:ins>
      <w:del w:id="88" w:author="Machalik Károly" w:date="2020-11-30T14:17:00Z">
        <w:r w:rsidDel="00BA1293">
          <w:rPr>
            <w:rFonts w:ascii="Times New Roman" w:hAnsi="Times New Roman" w:cs="Times New Roman"/>
            <w:sz w:val="24"/>
            <w:szCs w:val="24"/>
            <w:lang w:val="hu-HU"/>
          </w:rPr>
          <w:delText>,</w:delText>
        </w:r>
      </w:del>
      <w:r>
        <w:rPr>
          <w:rFonts w:ascii="Times New Roman" w:hAnsi="Times New Roman" w:cs="Times New Roman"/>
          <w:sz w:val="24"/>
          <w:szCs w:val="24"/>
          <w:lang w:val="hu-HU"/>
        </w:rPr>
        <w:t xml:space="preserve"> ebben az esetben sem tartozik grafikus felhasználói felüle</w:t>
      </w:r>
      <w:r w:rsidR="00B37DC7">
        <w:rPr>
          <w:rFonts w:ascii="Times New Roman" w:hAnsi="Times New Roman" w:cs="Times New Roman"/>
          <w:sz w:val="24"/>
          <w:szCs w:val="24"/>
          <w:lang w:val="hu-HU"/>
        </w:rPr>
        <w:t>t</w:t>
      </w:r>
      <w:ins w:id="89" w:author="Machalik Károly" w:date="2020-11-30T14:17:00Z">
        <w:r w:rsidR="00BA1293">
          <w:rPr>
            <w:rFonts w:ascii="Times New Roman" w:hAnsi="Times New Roman" w:cs="Times New Roman"/>
            <w:sz w:val="24"/>
            <w:szCs w:val="24"/>
            <w:lang w:val="hu-HU"/>
          </w:rPr>
          <w:t>,</w:t>
        </w:r>
      </w:ins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amely segítené a használatot. Előnyeit, illetve a hátrányait szintén a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Beautiful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Soup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-hoz tudnám hasonlítani, amiket kifejtettem az előző fejezetben. Viszonylag széles körben elterjedt a használata, például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GutHub-on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ezernyolcszázan figyelik, </w:t>
      </w:r>
      <w:r w:rsidR="00653804">
        <w:rPr>
          <w:rFonts w:ascii="Times New Roman" w:hAnsi="Times New Roman" w:cs="Times New Roman"/>
          <w:sz w:val="24"/>
          <w:szCs w:val="24"/>
          <w:lang w:val="hu-HU"/>
        </w:rPr>
        <w:t xml:space="preserve">illetve </w:t>
      </w:r>
      <w:proofErr w:type="spellStart"/>
      <w:r w:rsidR="00B37DC7">
        <w:rPr>
          <w:rFonts w:ascii="Times New Roman" w:hAnsi="Times New Roman" w:cs="Times New Roman"/>
          <w:sz w:val="24"/>
          <w:szCs w:val="24"/>
          <w:lang w:val="hu-HU"/>
        </w:rPr>
        <w:t>Twitteren</w:t>
      </w:r>
      <w:proofErr w:type="spellEnd"/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ötezer</w:t>
      </w:r>
      <w:r w:rsidR="00653804">
        <w:rPr>
          <w:rFonts w:ascii="Times New Roman" w:hAnsi="Times New Roman" w:cs="Times New Roman"/>
          <w:sz w:val="24"/>
          <w:szCs w:val="24"/>
          <w:lang w:val="hu-HU"/>
        </w:rPr>
        <w:t xml:space="preserve"> egyszáz követője van a hivatalos oldalnak.</w:t>
      </w:r>
      <w:r w:rsidR="00B37DC7">
        <w:rPr>
          <w:rFonts w:ascii="Times New Roman" w:hAnsi="Times New Roman" w:cs="Times New Roman"/>
          <w:sz w:val="24"/>
          <w:szCs w:val="24"/>
          <w:lang w:val="hu-HU"/>
        </w:rPr>
        <w:t xml:space="preserve">  </w:t>
      </w:r>
      <w:ins w:id="90" w:author="Machalik Károly" w:date="2020-11-30T14:18:00Z">
        <w:r w:rsidR="00BA1293">
          <w:rPr>
            <w:rFonts w:ascii="Times New Roman" w:hAnsi="Times New Roman" w:cs="Times New Roman"/>
            <w:sz w:val="24"/>
            <w:szCs w:val="24"/>
            <w:lang w:val="hu-HU"/>
          </w:rPr>
          <w:t>Az alábbi kódrészlet egy használati példát mutat be.</w:t>
        </w:r>
      </w:ins>
    </w:p>
    <w:p w14:paraId="092DEDB3" w14:textId="5DF66401" w:rsidR="004463D3" w:rsidRPr="00A46A2A" w:rsidRDefault="004463D3" w:rsidP="004463D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del w:id="91" w:author="Machalik Károly" w:date="2020-11-30T14:18:00Z">
        <w:r w:rsidDel="00BA1293">
          <w:rPr>
            <w:rFonts w:ascii="Times New Roman" w:hAnsi="Times New Roman" w:cs="Times New Roman"/>
            <w:sz w:val="24"/>
            <w:szCs w:val="24"/>
            <w:lang w:val="hu-HU"/>
          </w:rPr>
          <w:delText xml:space="preserve">Itt látható róla egy kép: </w:delText>
        </w:r>
      </w:del>
      <w:r>
        <w:rPr>
          <w:noProof/>
        </w:rPr>
        <w:drawing>
          <wp:inline distT="0" distB="0" distL="0" distR="0" wp14:anchorId="4204A9D8" wp14:editId="47F497B0">
            <wp:extent cx="5971540" cy="3134995"/>
            <wp:effectExtent l="0" t="0" r="0" b="825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E4C1" w14:textId="2C6173C5" w:rsidR="004463D3" w:rsidRPr="00197B63" w:rsidRDefault="004463D3" w:rsidP="00197B63">
      <w:pPr>
        <w:tabs>
          <w:tab w:val="left" w:pos="680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sectPr w:rsidR="004463D3" w:rsidRPr="00197B63" w:rsidSect="00D14A18">
      <w:foot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icrosoft Office User" w:date="2020-11-17T12:42:00Z" w:initials="MOU">
    <w:p w14:paraId="2894E17E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sorkizárt</w:t>
      </w:r>
      <w:proofErr w:type="spellEnd"/>
      <w:r>
        <w:t xml:space="preserve"> a </w:t>
      </w:r>
      <w:proofErr w:type="spellStart"/>
      <w:r>
        <w:t>sablonban</w:t>
      </w:r>
      <w:proofErr w:type="spellEnd"/>
      <w:r>
        <w:t xml:space="preserve">?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</w:t>
      </w:r>
      <w:proofErr w:type="spellStart"/>
      <w:r>
        <w:t>nézne</w:t>
      </w:r>
      <w:proofErr w:type="spellEnd"/>
      <w:r>
        <w:t xml:space="preserve"> </w:t>
      </w:r>
      <w:proofErr w:type="spellStart"/>
      <w:r>
        <w:t>ki</w:t>
      </w:r>
      <w:proofErr w:type="spellEnd"/>
      <w:r>
        <w:t>.</w:t>
      </w:r>
    </w:p>
  </w:comment>
  <w:comment w:id="1" w:author="Rumszy" w:date="2020-11-20T19:39:00Z" w:initials="R">
    <w:p w14:paraId="4BE2BAAA" w14:textId="13FD4DC7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Igen</w:t>
      </w:r>
      <w:proofErr w:type="spellEnd"/>
      <w:r>
        <w:t xml:space="preserve">, </w:t>
      </w:r>
      <w:proofErr w:type="spellStart"/>
      <w:r>
        <w:t>át</w:t>
      </w:r>
      <w:proofErr w:type="spellEnd"/>
      <w:r>
        <w:t xml:space="preserve"> is </w:t>
      </w:r>
      <w:proofErr w:type="spellStart"/>
      <w:r>
        <w:t>állítottam</w:t>
      </w:r>
      <w:proofErr w:type="spellEnd"/>
      <w:r>
        <w:t xml:space="preserve">. </w:t>
      </w:r>
      <w:r>
        <w:sym w:font="Wingdings" w:char="F04A"/>
      </w:r>
    </w:p>
  </w:comment>
  <w:comment w:id="2" w:author="Microsoft Office User" w:date="2020-11-17T12:42:00Z" w:initials="MOU">
    <w:p w14:paraId="729B5445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Itt</w:t>
      </w:r>
      <w:proofErr w:type="spellEnd"/>
      <w:r>
        <w:t xml:space="preserve"> </w:t>
      </w:r>
      <w:proofErr w:type="spellStart"/>
      <w:r>
        <w:t>mindenképp</w:t>
      </w:r>
      <w:proofErr w:type="spellEnd"/>
      <w:r>
        <w:t xml:space="preserve"> </w:t>
      </w:r>
      <w:proofErr w:type="spellStart"/>
      <w:r>
        <w:t>beleírnám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platformra</w:t>
      </w:r>
      <w:proofErr w:type="spellEnd"/>
      <w:r>
        <w:t xml:space="preserve">, </w:t>
      </w:r>
      <w:proofErr w:type="spellStart"/>
      <w:r>
        <w:t>többek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JVM-re </w:t>
      </w:r>
      <w:proofErr w:type="spellStart"/>
      <w:r>
        <w:t>fordítható</w:t>
      </w:r>
      <w:proofErr w:type="spellEnd"/>
      <w:r>
        <w:t xml:space="preserve"> – </w:t>
      </w:r>
      <w:proofErr w:type="spellStart"/>
      <w:r>
        <w:t>innen</w:t>
      </w:r>
      <w:proofErr w:type="spellEnd"/>
      <w:r>
        <w:t xml:space="preserve"> </w:t>
      </w:r>
      <w:proofErr w:type="spellStart"/>
      <w:r>
        <w:t>ered</w:t>
      </w:r>
      <w:proofErr w:type="spellEnd"/>
      <w:r>
        <w:t xml:space="preserve"> a Java </w:t>
      </w:r>
      <w:proofErr w:type="spellStart"/>
      <w:r>
        <w:t>kompatibilitás</w:t>
      </w:r>
      <w:proofErr w:type="spellEnd"/>
      <w:r>
        <w:t xml:space="preserve"> is</w:t>
      </w:r>
    </w:p>
  </w:comment>
  <w:comment w:id="3" w:author="Rumszy" w:date="2020-11-20T19:40:00Z" w:initials="R">
    <w:p w14:paraId="70D23198" w14:textId="5490E9E7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Jogos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beleírtam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mely</w:t>
      </w:r>
      <w:proofErr w:type="spellEnd"/>
      <w:r>
        <w:t xml:space="preserve"> </w:t>
      </w:r>
      <w:proofErr w:type="spellStart"/>
      <w:r>
        <w:t>nyelvek</w:t>
      </w:r>
      <w:proofErr w:type="spellEnd"/>
      <w:r>
        <w:t xml:space="preserve"> </w:t>
      </w:r>
      <w:proofErr w:type="spellStart"/>
      <w:r>
        <w:t>voltak</w:t>
      </w:r>
      <w:proofErr w:type="spellEnd"/>
      <w:r>
        <w:t xml:space="preserve"> </w:t>
      </w:r>
      <w:proofErr w:type="spellStart"/>
      <w:r>
        <w:t>hatással</w:t>
      </w:r>
      <w:proofErr w:type="spellEnd"/>
      <w:r>
        <w:t xml:space="preserve"> a </w:t>
      </w:r>
      <w:proofErr w:type="spellStart"/>
      <w:r>
        <w:t>fejlesztése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</w:comment>
  <w:comment w:id="4" w:author="Microsoft Office User" w:date="2020-11-17T12:43:00Z" w:initials="MOU">
    <w:p w14:paraId="4BFCCF6E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lehetne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</w:t>
      </w:r>
      <w:proofErr w:type="spellStart"/>
      <w:r>
        <w:t>változik</w:t>
      </w:r>
      <w:proofErr w:type="spellEnd"/>
      <w:r>
        <w:t xml:space="preserve"> a </w:t>
      </w:r>
      <w:proofErr w:type="spellStart"/>
      <w:r>
        <w:t>téma</w:t>
      </w:r>
      <w:proofErr w:type="spellEnd"/>
      <w:r>
        <w:t>.</w:t>
      </w:r>
    </w:p>
  </w:comment>
  <w:comment w:id="5" w:author="Rumszy" w:date="2020-11-20T19:40:00Z" w:initials="R">
    <w:p w14:paraId="6EC7CC13" w14:textId="3BC181B7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Külön</w:t>
      </w:r>
      <w:proofErr w:type="spellEnd"/>
      <w:r>
        <w:t xml:space="preserve"> </w:t>
      </w:r>
      <w:proofErr w:type="spellStart"/>
      <w:r>
        <w:t>szedtem</w:t>
      </w:r>
      <w:proofErr w:type="spellEnd"/>
      <w:r>
        <w:t xml:space="preserve">. </w:t>
      </w:r>
      <w:r>
        <w:sym w:font="Wingdings" w:char="F04A"/>
      </w:r>
    </w:p>
  </w:comment>
  <w:comment w:id="6" w:author="Microsoft Office User" w:date="2020-11-17T12:46:00Z" w:initials="MOU">
    <w:p w14:paraId="3CAE8C3F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különben</w:t>
      </w:r>
      <w:proofErr w:type="spellEnd"/>
      <w:r>
        <w:t xml:space="preserve"> </w:t>
      </w:r>
      <w:proofErr w:type="spellStart"/>
      <w:r>
        <w:t>szóismétlés</w:t>
      </w:r>
      <w:proofErr w:type="spellEnd"/>
      <w:r>
        <w:t xml:space="preserve"> </w:t>
      </w:r>
      <w:proofErr w:type="spellStart"/>
      <w:r>
        <w:t>lenne</w:t>
      </w:r>
      <w:proofErr w:type="spellEnd"/>
    </w:p>
  </w:comment>
  <w:comment w:id="7" w:author="Rumszy" w:date="2020-11-20T19:41:00Z" w:initials="R">
    <w:p w14:paraId="51E76176" w14:textId="3A50E21E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Igaz</w:t>
      </w:r>
      <w:proofErr w:type="spellEnd"/>
      <w:r>
        <w:t>.</w:t>
      </w:r>
    </w:p>
  </w:comment>
  <w:comment w:id="8" w:author="Microsoft Office User" w:date="2020-11-17T12:47:00Z" w:initials="MOU">
    <w:p w14:paraId="0F472C33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Ez</w:t>
      </w:r>
      <w:proofErr w:type="spellEnd"/>
      <w:r>
        <w:t xml:space="preserve"> </w:t>
      </w:r>
      <w:proofErr w:type="spellStart"/>
      <w:r>
        <w:t>megint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téme</w:t>
      </w:r>
      <w:proofErr w:type="spellEnd"/>
      <w:r>
        <w:t xml:space="preserve">, </w:t>
      </w:r>
      <w:proofErr w:type="spellStart"/>
      <w:r>
        <w:t>szerintem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bekezdés</w:t>
      </w:r>
      <w:proofErr w:type="spellEnd"/>
      <w:r>
        <w:t xml:space="preserve"> </w:t>
      </w:r>
      <w:r>
        <w:sym w:font="Wingdings" w:char="F04A"/>
      </w:r>
    </w:p>
  </w:comment>
  <w:comment w:id="9" w:author="Rumszy" w:date="2020-11-20T19:41:00Z" w:initials="R">
    <w:p w14:paraId="3711BC2B" w14:textId="297402B8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Külön</w:t>
      </w:r>
      <w:proofErr w:type="spellEnd"/>
      <w:r>
        <w:t xml:space="preserve"> </w:t>
      </w:r>
      <w:proofErr w:type="spellStart"/>
      <w:r>
        <w:t>szedtem</w:t>
      </w:r>
      <w:proofErr w:type="spellEnd"/>
      <w:r>
        <w:t xml:space="preserve">. </w:t>
      </w:r>
      <w:r>
        <w:sym w:font="Wingdings" w:char="F04A"/>
      </w:r>
    </w:p>
  </w:comment>
  <w:comment w:id="10" w:author="Microsoft Office User" w:date="2020-11-17T12:48:00Z" w:initials="MOU">
    <w:p w14:paraId="387755CD" w14:textId="77777777" w:rsidR="00506CBD" w:rsidRPr="00EC517A" w:rsidRDefault="00506CBD" w:rsidP="00506CBD">
      <w:pPr>
        <w:pStyle w:val="Jegyzetszveg"/>
        <w:rPr>
          <w:lang w:val="hu-HU"/>
        </w:rPr>
      </w:pPr>
      <w:r>
        <w:rPr>
          <w:rStyle w:val="Jegyzethivatkozs"/>
        </w:rPr>
        <w:annotationRef/>
      </w:r>
      <w:proofErr w:type="spellStart"/>
      <w:r>
        <w:t>Ismét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szóismétlés</w:t>
      </w:r>
      <w:proofErr w:type="spellEnd"/>
      <w:r>
        <w:t xml:space="preserve"> </w:t>
      </w:r>
      <w:proofErr w:type="spellStart"/>
      <w:r>
        <w:t>miatt</w:t>
      </w:r>
      <w:proofErr w:type="spellEnd"/>
    </w:p>
  </w:comment>
  <w:comment w:id="11" w:author="Rumszy" w:date="2020-11-20T19:41:00Z" w:initials="R">
    <w:p w14:paraId="37FA02E1" w14:textId="684EC2C9" w:rsidR="00B0340C" w:rsidRDefault="00B0340C">
      <w:pPr>
        <w:pStyle w:val="Jegyzetszveg"/>
      </w:pPr>
      <w:r>
        <w:rPr>
          <w:rStyle w:val="Jegyzethivatkozs"/>
        </w:rPr>
        <w:annotationRef/>
      </w:r>
      <w:proofErr w:type="spellStart"/>
      <w:r>
        <w:t>Igaz</w:t>
      </w:r>
      <w:proofErr w:type="spellEnd"/>
      <w:r>
        <w:t>.</w:t>
      </w:r>
    </w:p>
  </w:comment>
  <w:comment w:id="12" w:author="Microsoft Office User" w:date="2020-11-17T12:50:00Z" w:initials="MOU">
    <w:p w14:paraId="552378EE" w14:textId="77777777" w:rsidR="00506CBD" w:rsidRDefault="00506CBD" w:rsidP="00506CBD">
      <w:pPr>
        <w:pStyle w:val="Jegyzetszveg"/>
      </w:pPr>
      <w:r>
        <w:rPr>
          <w:rStyle w:val="Jegyzethivatkozs"/>
        </w:rPr>
        <w:annotationRef/>
      </w:r>
      <w:proofErr w:type="spellStart"/>
      <w:r>
        <w:t>Vagy</w:t>
      </w:r>
      <w:proofErr w:type="spellEnd"/>
      <w:r>
        <w:t xml:space="preserve"> 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hasonló</w:t>
      </w:r>
      <w:proofErr w:type="spellEnd"/>
      <w:r>
        <w:t xml:space="preserve"> </w:t>
      </w:r>
      <w:r>
        <w:sym w:font="Wingdings" w:char="F04A"/>
      </w:r>
    </w:p>
  </w:comment>
  <w:comment w:id="17" w:author="Machalik Károly" w:date="2020-11-30T14:01:00Z" w:initials="MK">
    <w:p w14:paraId="006B19A5" w14:textId="46C5660F" w:rsidR="008F48E0" w:rsidRDefault="008F48E0">
      <w:pPr>
        <w:pStyle w:val="Jegyzetszveg"/>
      </w:pPr>
      <w:r>
        <w:rPr>
          <w:rStyle w:val="Jegyzethivatkozs"/>
        </w:rPr>
        <w:annotationRef/>
      </w:r>
      <w:proofErr w:type="spellStart"/>
      <w:r>
        <w:t>Az</w:t>
      </w:r>
      <w:proofErr w:type="spellEnd"/>
      <w:r>
        <w:t xml:space="preserve"> </w:t>
      </w:r>
      <w:proofErr w:type="spellStart"/>
      <w:r>
        <w:t>előbb</w:t>
      </w:r>
      <w:proofErr w:type="spellEnd"/>
      <w:r>
        <w:t xml:space="preserve"> 5 volt.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érted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4 </w:t>
      </w:r>
      <w:proofErr w:type="spellStart"/>
      <w:r>
        <w:t>plusz</w:t>
      </w:r>
      <w:proofErr w:type="spellEnd"/>
      <w:r>
        <w:t xml:space="preserve"> a </w:t>
      </w:r>
      <w:proofErr w:type="spellStart"/>
      <w:r>
        <w:t>tiéd</w:t>
      </w:r>
      <w:proofErr w:type="spellEnd"/>
      <w:r>
        <w:t>?</w:t>
      </w:r>
    </w:p>
  </w:comment>
  <w:comment w:id="18" w:author="Rumszy" w:date="2020-11-30T15:13:00Z" w:initials="R">
    <w:p w14:paraId="466FB4D6" w14:textId="790CBA96" w:rsidR="00900DFA" w:rsidRDefault="00900DFA">
      <w:pPr>
        <w:pStyle w:val="Jegyzetszveg"/>
      </w:pPr>
      <w:r>
        <w:rPr>
          <w:rStyle w:val="Jegyzethivatkozs"/>
        </w:rPr>
        <w:annotationRef/>
      </w:r>
      <w:proofErr w:type="spellStart"/>
      <w:r>
        <w:t>Nem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átírtam</w:t>
      </w:r>
      <w:proofErr w:type="spellEnd"/>
      <w:r>
        <w:t xml:space="preserve"> 4-re,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kicsúsztam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időből</w:t>
      </w:r>
      <w:proofErr w:type="spellEnd"/>
      <w:r>
        <w:t xml:space="preserve">,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félévben</w:t>
      </w:r>
      <w:proofErr w:type="spellEnd"/>
      <w:r>
        <w:t xml:space="preserve"> </w:t>
      </w:r>
      <w:proofErr w:type="spellStart"/>
      <w:r>
        <w:t>átírom</w:t>
      </w:r>
      <w:proofErr w:type="spellEnd"/>
      <w:r>
        <w:t xml:space="preserve"> 5-re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írok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hozzá</w:t>
      </w:r>
      <w:proofErr w:type="spellEnd"/>
      <w:r>
        <w:t xml:space="preserve">. </w:t>
      </w:r>
      <w:r>
        <w:sym w:font="Wingdings" w:char="F04A"/>
      </w:r>
    </w:p>
  </w:comment>
  <w:comment w:id="23" w:author="Rumszy" w:date="2020-11-23T21:36:00Z" w:initials="R">
    <w:p w14:paraId="12D2B61E" w14:textId="18AAEDB7" w:rsidR="005B15BF" w:rsidRDefault="005B15BF">
      <w:pPr>
        <w:pStyle w:val="Jegyzetszveg"/>
      </w:pPr>
      <w:r>
        <w:rPr>
          <w:rStyle w:val="Jegyzethivatkozs"/>
        </w:rPr>
        <w:annotationRef/>
      </w:r>
      <w:proofErr w:type="spellStart"/>
      <w:r w:rsidR="003A6BCF">
        <w:t>Múlt</w:t>
      </w:r>
      <w:proofErr w:type="spellEnd"/>
      <w:r w:rsidR="003A6BCF">
        <w:t xml:space="preserve"> </w:t>
      </w:r>
      <w:proofErr w:type="spellStart"/>
      <w:r w:rsidR="003A6BCF">
        <w:t>időben</w:t>
      </w:r>
      <w:proofErr w:type="spellEnd"/>
      <w:r w:rsidR="003A6BCF">
        <w:t xml:space="preserve"> </w:t>
      </w:r>
      <w:proofErr w:type="spellStart"/>
      <w:r w:rsidR="003A6BCF">
        <w:t>kell</w:t>
      </w:r>
      <w:proofErr w:type="spellEnd"/>
      <w:r w:rsidR="003A6BCF">
        <w:t xml:space="preserve"> </w:t>
      </w:r>
      <w:proofErr w:type="spellStart"/>
      <w:r w:rsidR="003A6BCF">
        <w:t>fogalmazni</w:t>
      </w:r>
      <w:proofErr w:type="spellEnd"/>
      <w:r w:rsidR="003A6BCF">
        <w:t xml:space="preserve">, </w:t>
      </w:r>
      <w:proofErr w:type="spellStart"/>
      <w:r w:rsidR="003A6BCF">
        <w:t>vagy</w:t>
      </w:r>
      <w:proofErr w:type="spellEnd"/>
      <w:r w:rsidR="003A6BCF">
        <w:t xml:space="preserve"> </w:t>
      </w:r>
      <w:proofErr w:type="spellStart"/>
      <w:r w:rsidR="003A6BCF">
        <w:t>melyik</w:t>
      </w:r>
      <w:proofErr w:type="spellEnd"/>
      <w:r w:rsidR="003A6BCF">
        <w:t xml:space="preserve"> </w:t>
      </w:r>
      <w:proofErr w:type="spellStart"/>
      <w:r w:rsidR="003A6BCF">
        <w:t>igeidő</w:t>
      </w:r>
      <w:proofErr w:type="spellEnd"/>
      <w:r w:rsidR="003A6BCF">
        <w:t xml:space="preserve"> </w:t>
      </w:r>
      <w:proofErr w:type="spellStart"/>
      <w:r w:rsidR="003A6BCF">
        <w:t>lenne</w:t>
      </w:r>
      <w:proofErr w:type="spellEnd"/>
      <w:r w:rsidR="003A6BCF">
        <w:t xml:space="preserve"> a </w:t>
      </w:r>
      <w:proofErr w:type="spellStart"/>
      <w:r w:rsidR="003A6BCF">
        <w:t>legjobb</w:t>
      </w:r>
      <w:proofErr w:type="spellEnd"/>
      <w:r w:rsidR="003A6BCF">
        <w:t>?</w:t>
      </w:r>
    </w:p>
  </w:comment>
  <w:comment w:id="24" w:author="Machalik Károly" w:date="2020-11-30T14:04:00Z" w:initials="MK">
    <w:p w14:paraId="37AB0EFC" w14:textId="48E7265E" w:rsidR="008F48E0" w:rsidRDefault="008F48E0">
      <w:pPr>
        <w:pStyle w:val="Jegyzetszveg"/>
      </w:pPr>
      <w:r>
        <w:rPr>
          <w:rStyle w:val="Jegyzethivatkozs"/>
        </w:rPr>
        <w:annotationRef/>
      </w:r>
      <w:r>
        <w:t xml:space="preserve">Ha </w:t>
      </w:r>
      <w:proofErr w:type="spellStart"/>
      <w:r>
        <w:t>fejlesztés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jövő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. Ha </w:t>
      </w:r>
      <w:proofErr w:type="spellStart"/>
      <w:r>
        <w:t>tervezést</w:t>
      </w:r>
      <w:proofErr w:type="spellEnd"/>
      <w:r>
        <w:t xml:space="preserve"> </w:t>
      </w:r>
      <w:proofErr w:type="spellStart"/>
      <w:r>
        <w:t>írsz</w:t>
      </w:r>
      <w:proofErr w:type="spellEnd"/>
      <w:r>
        <w:t xml:space="preserve"> (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félévben</w:t>
      </w:r>
      <w:proofErr w:type="spellEnd"/>
      <w:r>
        <w:t xml:space="preserve"> </w:t>
      </w:r>
      <w:proofErr w:type="spellStart"/>
      <w:r>
        <w:t>vagyunk</w:t>
      </w:r>
      <w:proofErr w:type="spellEnd"/>
      <w:r>
        <w:t xml:space="preserve"> </w:t>
      </w:r>
      <w:r w:rsidR="00A027CC">
        <w:sym w:font="Wingdings" w:char="F04A"/>
      </w:r>
      <w:r w:rsidR="00A027CC">
        <w:t xml:space="preserve"> </w:t>
      </w:r>
      <w:r>
        <w:t xml:space="preserve">)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múlt</w:t>
      </w:r>
      <w:proofErr w:type="spellEnd"/>
      <w:r>
        <w:t xml:space="preserve"> </w:t>
      </w:r>
      <w:proofErr w:type="spellStart"/>
      <w:r>
        <w:t>idő</w:t>
      </w:r>
      <w:proofErr w:type="spellEnd"/>
      <w:r>
        <w:t>.</w:t>
      </w:r>
    </w:p>
  </w:comment>
  <w:comment w:id="25" w:author="Rumszy" w:date="2020-11-30T15:14:00Z" w:initials="R">
    <w:p w14:paraId="3E758F5F" w14:textId="3B9C6AD8" w:rsidR="00900DFA" w:rsidRDefault="00900DFA">
      <w:pPr>
        <w:pStyle w:val="Jegyzetszveg"/>
      </w:pPr>
      <w:r>
        <w:rPr>
          <w:rStyle w:val="Jegyzethivatkozs"/>
        </w:rPr>
        <w:annotationRef/>
      </w:r>
      <w:proofErr w:type="spellStart"/>
      <w:r>
        <w:t>Köszönöm</w:t>
      </w:r>
      <w:proofErr w:type="spellEnd"/>
      <w:r>
        <w:t>.</w:t>
      </w:r>
    </w:p>
  </w:comment>
  <w:comment w:id="32" w:author="Machalik Károly" w:date="2020-11-30T14:09:00Z" w:initials="MK">
    <w:p w14:paraId="64EF6850" w14:textId="181BD428" w:rsidR="00A027CC" w:rsidRDefault="00A027CC">
      <w:pPr>
        <w:pStyle w:val="Jegyzetszveg"/>
      </w:pPr>
      <w:r>
        <w:rPr>
          <w:rStyle w:val="Jegyzethivatkozs"/>
        </w:rPr>
        <w:annotationRef/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“</w:t>
      </w:r>
      <w:proofErr w:type="spellStart"/>
      <w:r>
        <w:t>lehet</w:t>
      </w:r>
      <w:proofErr w:type="spellEnd"/>
      <w:r>
        <w:t xml:space="preserve">”.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</w:t>
      </w:r>
      <w:proofErr w:type="spellEnd"/>
      <w:r>
        <w:t xml:space="preserve"> </w:t>
      </w:r>
      <w:proofErr w:type="spellStart"/>
      <w:r>
        <w:t>véleményed</w:t>
      </w:r>
      <w:proofErr w:type="spellEnd"/>
      <w:r>
        <w:t xml:space="preserve">, </w:t>
      </w:r>
      <w:proofErr w:type="spellStart"/>
      <w:r>
        <w:t>jól</w:t>
      </w:r>
      <w:proofErr w:type="spellEnd"/>
      <w:r>
        <w:t xml:space="preserve"> is van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r>
        <w:sym w:font="Wingdings" w:char="F04A"/>
      </w:r>
    </w:p>
  </w:comment>
  <w:comment w:id="33" w:author="Rumszy" w:date="2020-11-30T15:15:00Z" w:initials="R">
    <w:p w14:paraId="191B8099" w14:textId="1954023A" w:rsidR="00900DFA" w:rsidRDefault="00900DFA">
      <w:pPr>
        <w:pStyle w:val="Jegyzetszveg"/>
      </w:pPr>
      <w:r>
        <w:rPr>
          <w:rStyle w:val="Jegyzethivatkozs"/>
        </w:rPr>
        <w:annotationRef/>
      </w:r>
      <w:proofErr w:type="spellStart"/>
      <w:r>
        <w:t>Rendben</w:t>
      </w:r>
      <w:proofErr w:type="spellEnd"/>
      <w:r>
        <w:t xml:space="preserve"> </w:t>
      </w:r>
      <w:r>
        <w:sym w:font="Wingdings" w:char="F04A"/>
      </w:r>
    </w:p>
  </w:comment>
  <w:comment w:id="56" w:author="Machalik Károly" w:date="2020-11-30T14:11:00Z" w:initials="MK">
    <w:p w14:paraId="39FB74C6" w14:textId="472B4C31" w:rsidR="00A027CC" w:rsidRDefault="00A027CC">
      <w:pPr>
        <w:pStyle w:val="Jegyzetszveg"/>
      </w:pPr>
      <w:r>
        <w:rPr>
          <w:rStyle w:val="Jegyzethivatkozs"/>
        </w:rPr>
        <w:annotationRef/>
      </w:r>
      <w:proofErr w:type="spellStart"/>
      <w:r>
        <w:t>Ezt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értem</w:t>
      </w:r>
      <w:proofErr w:type="spellEnd"/>
      <w:r>
        <w:t xml:space="preserve"> </w:t>
      </w:r>
      <w:r>
        <w:sym w:font="Wingdings" w:char="F04A"/>
      </w:r>
      <w:r>
        <w:t xml:space="preserve"> </w:t>
      </w:r>
      <w:proofErr w:type="spellStart"/>
      <w:r>
        <w:t>Konzultáljuk</w:t>
      </w:r>
      <w:proofErr w:type="spellEnd"/>
      <w:r>
        <w:t>?</w:t>
      </w:r>
    </w:p>
  </w:comment>
  <w:comment w:id="63" w:author="Machalik Károly" w:date="2020-11-30T14:14:00Z" w:initials="MK">
    <w:p w14:paraId="24669AE9" w14:textId="16C25B36" w:rsidR="00A027CC" w:rsidRDefault="00A027CC">
      <w:pPr>
        <w:pStyle w:val="Jegyzetszveg"/>
      </w:pPr>
      <w:r>
        <w:rPr>
          <w:rStyle w:val="Jegyzethivatkozs"/>
        </w:rPr>
        <w:annotationRef/>
      </w:r>
      <w:r>
        <w:t xml:space="preserve">A </w:t>
      </w:r>
      <w:proofErr w:type="spellStart"/>
      <w:r>
        <w:t>szenvedő</w:t>
      </w:r>
      <w:proofErr w:type="spellEnd"/>
      <w:r>
        <w:t xml:space="preserve"> </w:t>
      </w:r>
      <w:proofErr w:type="spellStart"/>
      <w:r>
        <w:t>szerkezetet</w:t>
      </w:r>
      <w:proofErr w:type="spellEnd"/>
      <w:r>
        <w:t xml:space="preserve"> </w:t>
      </w:r>
      <w:proofErr w:type="spellStart"/>
      <w:r>
        <w:t>inkább</w:t>
      </w:r>
      <w:proofErr w:type="spellEnd"/>
      <w:r>
        <w:t xml:space="preserve"> </w:t>
      </w:r>
      <w:proofErr w:type="spellStart"/>
      <w:r>
        <w:t>kerüld</w:t>
      </w:r>
      <w:proofErr w:type="spellEnd"/>
      <w:r>
        <w:t xml:space="preserve"> el </w:t>
      </w:r>
      <w:r>
        <w:sym w:font="Wingdings" w:char="F04A"/>
      </w:r>
    </w:p>
  </w:comment>
  <w:comment w:id="64" w:author="Rumszy" w:date="2020-11-30T15:16:00Z" w:initials="R">
    <w:p w14:paraId="0A22AC36" w14:textId="1FD4C752" w:rsidR="00900DFA" w:rsidRDefault="00900DFA">
      <w:pPr>
        <w:pStyle w:val="Jegyzetszveg"/>
      </w:pPr>
      <w:r>
        <w:rPr>
          <w:rStyle w:val="Jegyzethivatkozs"/>
        </w:rPr>
        <w:annotationRef/>
      </w:r>
      <w:proofErr w:type="spellStart"/>
      <w:r>
        <w:t>Rendben</w:t>
      </w:r>
      <w:proofErr w:type="spellEnd"/>
      <w:r>
        <w:t>.</w:t>
      </w:r>
    </w:p>
  </w:comment>
  <w:comment w:id="72" w:author="Machalik Károly" w:date="2020-11-30T14:14:00Z" w:initials="MK">
    <w:p w14:paraId="00D9E64E" w14:textId="260FF36A" w:rsidR="00A027CC" w:rsidRDefault="00A027CC">
      <w:pPr>
        <w:pStyle w:val="Jegyzetszveg"/>
      </w:pPr>
      <w:r>
        <w:rPr>
          <w:rStyle w:val="Jegyzethivatkozs"/>
        </w:rPr>
        <w:annotationRef/>
      </w:r>
      <w:r>
        <w:t xml:space="preserve">Ha van </w:t>
      </w:r>
      <w:proofErr w:type="spellStart"/>
      <w:r>
        <w:t>jó</w:t>
      </w:r>
      <w:proofErr w:type="spellEnd"/>
      <w:r>
        <w:t xml:space="preserve"> Magyar </w:t>
      </w:r>
      <w:proofErr w:type="spellStart"/>
      <w:r>
        <w:t>megfelelő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hasznád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. Van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bíráló</w:t>
      </w:r>
      <w:proofErr w:type="spellEnd"/>
      <w:r>
        <w:t xml:space="preserve">, </w:t>
      </w:r>
      <w:proofErr w:type="spellStart"/>
      <w:r>
        <w:t>aki</w:t>
      </w:r>
      <w:proofErr w:type="spellEnd"/>
      <w:r>
        <w:t xml:space="preserve"> allergies </w:t>
      </w:r>
      <w:proofErr w:type="spellStart"/>
      <w:r>
        <w:t>erre</w:t>
      </w:r>
      <w:proofErr w:type="spellEnd"/>
      <w:r>
        <w:t>…</w:t>
      </w:r>
    </w:p>
  </w:comment>
  <w:comment w:id="73" w:author="Rumszy" w:date="2020-11-30T15:16:00Z" w:initials="R">
    <w:p w14:paraId="513E18FC" w14:textId="301AADA4" w:rsidR="00900DFA" w:rsidRDefault="00900DFA">
      <w:pPr>
        <w:pStyle w:val="Jegyzetszveg"/>
      </w:pPr>
      <w:r>
        <w:rPr>
          <w:rStyle w:val="Jegyzethivatkozs"/>
        </w:rPr>
        <w:annotationRef/>
      </w:r>
      <w:r>
        <w:t>Okés.</w:t>
      </w:r>
      <w:bookmarkStart w:id="76" w:name="_GoBack"/>
      <w:bookmarkEnd w:id="7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94E17E" w15:done="0"/>
  <w15:commentEx w15:paraId="4BE2BAAA" w15:paraIdParent="2894E17E" w15:done="0"/>
  <w15:commentEx w15:paraId="729B5445" w15:done="0"/>
  <w15:commentEx w15:paraId="70D23198" w15:paraIdParent="729B5445" w15:done="0"/>
  <w15:commentEx w15:paraId="4BFCCF6E" w15:done="0"/>
  <w15:commentEx w15:paraId="6EC7CC13" w15:paraIdParent="4BFCCF6E" w15:done="0"/>
  <w15:commentEx w15:paraId="3CAE8C3F" w15:done="0"/>
  <w15:commentEx w15:paraId="51E76176" w15:paraIdParent="3CAE8C3F" w15:done="0"/>
  <w15:commentEx w15:paraId="0F472C33" w15:done="0"/>
  <w15:commentEx w15:paraId="3711BC2B" w15:paraIdParent="0F472C33" w15:done="0"/>
  <w15:commentEx w15:paraId="387755CD" w15:done="0"/>
  <w15:commentEx w15:paraId="37FA02E1" w15:paraIdParent="387755CD" w15:done="0"/>
  <w15:commentEx w15:paraId="552378EE" w15:done="0"/>
  <w15:commentEx w15:paraId="006B19A5" w15:done="0"/>
  <w15:commentEx w15:paraId="466FB4D6" w15:paraIdParent="006B19A5" w15:done="0"/>
  <w15:commentEx w15:paraId="12D2B61E" w15:done="0"/>
  <w15:commentEx w15:paraId="37AB0EFC" w15:paraIdParent="12D2B61E" w15:done="0"/>
  <w15:commentEx w15:paraId="3E758F5F" w15:paraIdParent="12D2B61E" w15:done="0"/>
  <w15:commentEx w15:paraId="64EF6850" w15:done="0"/>
  <w15:commentEx w15:paraId="191B8099" w15:paraIdParent="64EF6850" w15:done="0"/>
  <w15:commentEx w15:paraId="39FB74C6" w15:done="0"/>
  <w15:commentEx w15:paraId="24669AE9" w15:done="0"/>
  <w15:commentEx w15:paraId="0A22AC36" w15:paraIdParent="24669AE9" w15:done="0"/>
  <w15:commentEx w15:paraId="00D9E64E" w15:done="0"/>
  <w15:commentEx w15:paraId="513E18FC" w15:paraIdParent="00D9E6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F79AF" w16cex:dateUtc="2020-11-30T13:01:00Z"/>
  <w16cex:commentExtensible w16cex:durableId="236F7A76" w16cex:dateUtc="2020-11-30T13:04:00Z"/>
  <w16cex:commentExtensible w16cex:durableId="236F7B7F" w16cex:dateUtc="2020-11-30T13:09:00Z"/>
  <w16cex:commentExtensible w16cex:durableId="236F7C26" w16cex:dateUtc="2020-11-30T13:11:00Z"/>
  <w16cex:commentExtensible w16cex:durableId="236F7CAE" w16cex:dateUtc="2020-11-30T13:14:00Z"/>
  <w16cex:commentExtensible w16cex:durableId="236F7CE2" w16cex:dateUtc="2020-11-30T1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94E17E" w16cid:durableId="236F78B0"/>
  <w16cid:commentId w16cid:paraId="4BE2BAAA" w16cid:durableId="236F78B1"/>
  <w16cid:commentId w16cid:paraId="729B5445" w16cid:durableId="236F78B2"/>
  <w16cid:commentId w16cid:paraId="70D23198" w16cid:durableId="236F78B3"/>
  <w16cid:commentId w16cid:paraId="4BFCCF6E" w16cid:durableId="236F78B4"/>
  <w16cid:commentId w16cid:paraId="6EC7CC13" w16cid:durableId="236F78B5"/>
  <w16cid:commentId w16cid:paraId="3CAE8C3F" w16cid:durableId="236F78B6"/>
  <w16cid:commentId w16cid:paraId="51E76176" w16cid:durableId="236F78B7"/>
  <w16cid:commentId w16cid:paraId="0F472C33" w16cid:durableId="236F78B8"/>
  <w16cid:commentId w16cid:paraId="3711BC2B" w16cid:durableId="236F78B9"/>
  <w16cid:commentId w16cid:paraId="387755CD" w16cid:durableId="236F78BA"/>
  <w16cid:commentId w16cid:paraId="37FA02E1" w16cid:durableId="236F78BB"/>
  <w16cid:commentId w16cid:paraId="552378EE" w16cid:durableId="236F78BC"/>
  <w16cid:commentId w16cid:paraId="006B19A5" w16cid:durableId="236F79AF"/>
  <w16cid:commentId w16cid:paraId="12D2B61E" w16cid:durableId="236F78BD"/>
  <w16cid:commentId w16cid:paraId="37AB0EFC" w16cid:durableId="236F7A76"/>
  <w16cid:commentId w16cid:paraId="64EF6850" w16cid:durableId="236F7B7F"/>
  <w16cid:commentId w16cid:paraId="39FB74C6" w16cid:durableId="236F7C26"/>
  <w16cid:commentId w16cid:paraId="24669AE9" w16cid:durableId="236F7CAE"/>
  <w16cid:commentId w16cid:paraId="00D9E64E" w16cid:durableId="236F7CE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C4960" w14:textId="77777777" w:rsidR="00A702D1" w:rsidRDefault="00A702D1" w:rsidP="00873948">
      <w:pPr>
        <w:spacing w:after="0" w:line="240" w:lineRule="auto"/>
      </w:pPr>
      <w:r>
        <w:separator/>
      </w:r>
    </w:p>
  </w:endnote>
  <w:endnote w:type="continuationSeparator" w:id="0">
    <w:p w14:paraId="2F7116C2" w14:textId="77777777" w:rsidR="00A702D1" w:rsidRDefault="00A702D1" w:rsidP="00873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475614"/>
      <w:docPartObj>
        <w:docPartGallery w:val="Page Numbers (Bottom of Page)"/>
        <w:docPartUnique/>
      </w:docPartObj>
    </w:sdtPr>
    <w:sdtEndPr/>
    <w:sdtContent>
      <w:p w14:paraId="0FE16F2C" w14:textId="6D68971D" w:rsidR="00873948" w:rsidRDefault="0087394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DFA" w:rsidRPr="00900DFA">
          <w:rPr>
            <w:noProof/>
            <w:lang w:val="hu-HU"/>
          </w:rPr>
          <w:t>11</w:t>
        </w:r>
        <w:r>
          <w:fldChar w:fldCharType="end"/>
        </w:r>
      </w:p>
    </w:sdtContent>
  </w:sdt>
  <w:p w14:paraId="5672AC05" w14:textId="77777777" w:rsidR="00873948" w:rsidRDefault="008739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1B4C1" w14:textId="77777777" w:rsidR="00A702D1" w:rsidRDefault="00A702D1" w:rsidP="00873948">
      <w:pPr>
        <w:spacing w:after="0" w:line="240" w:lineRule="auto"/>
      </w:pPr>
      <w:r>
        <w:separator/>
      </w:r>
    </w:p>
  </w:footnote>
  <w:footnote w:type="continuationSeparator" w:id="0">
    <w:p w14:paraId="352D88CB" w14:textId="77777777" w:rsidR="00A702D1" w:rsidRDefault="00A702D1" w:rsidP="0087394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User">
    <w15:presenceInfo w15:providerId="None" w15:userId="Microsoft Office User"/>
  </w15:person>
  <w15:person w15:author="Rumszy">
    <w15:presenceInfo w15:providerId="None" w15:userId="Rumszy"/>
  </w15:person>
  <w15:person w15:author="Machalik Károly">
    <w15:presenceInfo w15:providerId="None" w15:userId="Machalik Károl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68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0A5"/>
    <w:rsid w:val="0002798A"/>
    <w:rsid w:val="00050913"/>
    <w:rsid w:val="00093D42"/>
    <w:rsid w:val="000D649C"/>
    <w:rsid w:val="001009FD"/>
    <w:rsid w:val="00130D9A"/>
    <w:rsid w:val="0016506D"/>
    <w:rsid w:val="001910A5"/>
    <w:rsid w:val="00197B63"/>
    <w:rsid w:val="00205EA4"/>
    <w:rsid w:val="00292AA4"/>
    <w:rsid w:val="002A67B2"/>
    <w:rsid w:val="002E4DBF"/>
    <w:rsid w:val="00300F85"/>
    <w:rsid w:val="00321350"/>
    <w:rsid w:val="003A557F"/>
    <w:rsid w:val="003A6BCF"/>
    <w:rsid w:val="003D284A"/>
    <w:rsid w:val="00405C35"/>
    <w:rsid w:val="004165A6"/>
    <w:rsid w:val="00424DC6"/>
    <w:rsid w:val="004463D3"/>
    <w:rsid w:val="004A3433"/>
    <w:rsid w:val="004E2D43"/>
    <w:rsid w:val="004E317F"/>
    <w:rsid w:val="00506CBD"/>
    <w:rsid w:val="00512B27"/>
    <w:rsid w:val="00542FB4"/>
    <w:rsid w:val="005844C2"/>
    <w:rsid w:val="005B15BF"/>
    <w:rsid w:val="0061685F"/>
    <w:rsid w:val="00653804"/>
    <w:rsid w:val="006A287C"/>
    <w:rsid w:val="006A395A"/>
    <w:rsid w:val="007A1A37"/>
    <w:rsid w:val="007B70F1"/>
    <w:rsid w:val="00873948"/>
    <w:rsid w:val="008F48E0"/>
    <w:rsid w:val="008F6934"/>
    <w:rsid w:val="00900DFA"/>
    <w:rsid w:val="0093124B"/>
    <w:rsid w:val="00957102"/>
    <w:rsid w:val="00997371"/>
    <w:rsid w:val="009C764F"/>
    <w:rsid w:val="00A027CC"/>
    <w:rsid w:val="00A1355A"/>
    <w:rsid w:val="00A46A2A"/>
    <w:rsid w:val="00A702D1"/>
    <w:rsid w:val="00AB235F"/>
    <w:rsid w:val="00AB45CE"/>
    <w:rsid w:val="00AC1D2F"/>
    <w:rsid w:val="00AC582A"/>
    <w:rsid w:val="00B0340C"/>
    <w:rsid w:val="00B37DC7"/>
    <w:rsid w:val="00B8449A"/>
    <w:rsid w:val="00BA1293"/>
    <w:rsid w:val="00BD66F6"/>
    <w:rsid w:val="00C4105F"/>
    <w:rsid w:val="00C551B5"/>
    <w:rsid w:val="00C902EA"/>
    <w:rsid w:val="00D14A18"/>
    <w:rsid w:val="00D50287"/>
    <w:rsid w:val="00DC26F6"/>
    <w:rsid w:val="00E17CA0"/>
    <w:rsid w:val="00E25BFF"/>
    <w:rsid w:val="00E62AE3"/>
    <w:rsid w:val="00EF1927"/>
    <w:rsid w:val="00F87ECC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9212"/>
  <w15:chartTrackingRefBased/>
  <w15:docId w15:val="{C2A6909F-FD50-4B1D-8566-C560595C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3948"/>
  </w:style>
  <w:style w:type="paragraph" w:styleId="llb">
    <w:name w:val="footer"/>
    <w:basedOn w:val="Norml"/>
    <w:link w:val="llbChar"/>
    <w:uiPriority w:val="99"/>
    <w:unhideWhenUsed/>
    <w:rsid w:val="00873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3948"/>
  </w:style>
  <w:style w:type="character" w:styleId="Jegyzethivatkozs">
    <w:name w:val="annotation reference"/>
    <w:basedOn w:val="Bekezdsalapbettpusa"/>
    <w:uiPriority w:val="99"/>
    <w:semiHidden/>
    <w:unhideWhenUsed/>
    <w:rsid w:val="00506C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06C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06CBD"/>
    <w:rPr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06C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06CBD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6506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650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11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Rumszy</dc:creator>
  <cp:keywords/>
  <dc:description/>
  <cp:lastModifiedBy>Rumszy</cp:lastModifiedBy>
  <cp:revision>37</cp:revision>
  <dcterms:created xsi:type="dcterms:W3CDTF">2020-11-01T13:29:00Z</dcterms:created>
  <dcterms:modified xsi:type="dcterms:W3CDTF">2020-11-30T14:16:00Z</dcterms:modified>
</cp:coreProperties>
</file>